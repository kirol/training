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683"/>
        <w:tblW w:w="11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2520"/>
        <w:gridCol w:w="8910"/>
      </w:tblGrid>
      <w:tr w:rsidR="00080D23" w:rsidRPr="00F05D27" w:rsidTr="00915C5D">
        <w:tc>
          <w:tcPr>
            <w:tcW w:w="468" w:type="dxa"/>
            <w:shd w:val="clear" w:color="auto" w:fill="D6E3BC"/>
          </w:tcPr>
          <w:p w:rsidR="004D1324" w:rsidRPr="00915C5D" w:rsidRDefault="004D1324" w:rsidP="00F05D27">
            <w:pPr>
              <w:spacing w:after="0" w:line="240" w:lineRule="auto"/>
              <w:jc w:val="center"/>
              <w:rPr>
                <w:b/>
                <w:sz w:val="18"/>
                <w:szCs w:val="18"/>
              </w:rPr>
            </w:pPr>
            <w:r w:rsidRPr="00915C5D">
              <w:rPr>
                <w:b/>
                <w:sz w:val="18"/>
                <w:szCs w:val="18"/>
              </w:rPr>
              <w:t>-</w:t>
            </w:r>
          </w:p>
        </w:tc>
        <w:tc>
          <w:tcPr>
            <w:tcW w:w="2520" w:type="dxa"/>
            <w:shd w:val="clear" w:color="auto" w:fill="D6E3BC"/>
          </w:tcPr>
          <w:p w:rsidR="004D1324" w:rsidRPr="00915C5D" w:rsidRDefault="004D1324" w:rsidP="00F05D27">
            <w:pPr>
              <w:spacing w:after="0" w:line="240" w:lineRule="auto"/>
              <w:jc w:val="center"/>
              <w:rPr>
                <w:b/>
                <w:sz w:val="18"/>
                <w:szCs w:val="18"/>
              </w:rPr>
            </w:pPr>
            <w:r w:rsidRPr="00915C5D">
              <w:rPr>
                <w:b/>
                <w:sz w:val="18"/>
                <w:szCs w:val="18"/>
              </w:rPr>
              <w:t>Notes</w:t>
            </w:r>
          </w:p>
        </w:tc>
        <w:tc>
          <w:tcPr>
            <w:tcW w:w="8910" w:type="dxa"/>
            <w:shd w:val="clear" w:color="auto" w:fill="D6E3BC"/>
          </w:tcPr>
          <w:p w:rsidR="004D1324" w:rsidRPr="00915C5D" w:rsidRDefault="004D1324" w:rsidP="00F05D27">
            <w:pPr>
              <w:spacing w:after="0" w:line="240" w:lineRule="auto"/>
              <w:jc w:val="center"/>
              <w:rPr>
                <w:sz w:val="18"/>
                <w:szCs w:val="18"/>
              </w:rPr>
            </w:pPr>
            <w:r w:rsidRPr="00915C5D">
              <w:rPr>
                <w:b/>
                <w:sz w:val="18"/>
                <w:szCs w:val="18"/>
              </w:rPr>
              <w:t>Narration</w:t>
            </w:r>
            <w:r w:rsidR="00366649" w:rsidRPr="00915C5D">
              <w:rPr>
                <w:b/>
                <w:sz w:val="18"/>
                <w:szCs w:val="18"/>
              </w:rPr>
              <w:t xml:space="preserve"> </w:t>
            </w:r>
            <w:r w:rsidR="00366649" w:rsidRPr="00915C5D">
              <w:rPr>
                <w:sz w:val="18"/>
                <w:szCs w:val="18"/>
              </w:rPr>
              <w:t xml:space="preserve"> SCRIPT: Jira</w:t>
            </w:r>
          </w:p>
        </w:tc>
      </w:tr>
      <w:tr w:rsidR="00AE6CEF" w:rsidRPr="00F05D27" w:rsidTr="00F05D27">
        <w:tc>
          <w:tcPr>
            <w:tcW w:w="468" w:type="dxa"/>
          </w:tcPr>
          <w:p w:rsidR="00AE6CEF" w:rsidRPr="00915C5D" w:rsidRDefault="00AE6CEF" w:rsidP="00F05D27">
            <w:pPr>
              <w:spacing w:after="0" w:line="240" w:lineRule="auto"/>
              <w:rPr>
                <w:sz w:val="18"/>
                <w:szCs w:val="18"/>
              </w:rPr>
            </w:pPr>
            <w:r w:rsidRPr="00915C5D">
              <w:rPr>
                <w:sz w:val="18"/>
                <w:szCs w:val="18"/>
              </w:rPr>
              <w:t>1</w:t>
            </w:r>
          </w:p>
        </w:tc>
        <w:tc>
          <w:tcPr>
            <w:tcW w:w="2520" w:type="dxa"/>
          </w:tcPr>
          <w:p w:rsidR="00AE6CEF" w:rsidRDefault="00AE6CEF" w:rsidP="00F05D27">
            <w:pPr>
              <w:spacing w:after="0" w:line="240" w:lineRule="auto"/>
              <w:rPr>
                <w:ins w:id="0" w:author="Thanh Thi Cam Dang" w:date="2015-02-13T13:59:00Z"/>
                <w:sz w:val="18"/>
                <w:szCs w:val="18"/>
              </w:rPr>
            </w:pPr>
            <w:r w:rsidRPr="00915C5D">
              <w:rPr>
                <w:sz w:val="18"/>
                <w:szCs w:val="18"/>
              </w:rPr>
              <w:t>Intro &amp; overview (slide 1 – slide 2)</w:t>
            </w:r>
          </w:p>
          <w:p w:rsidR="009E0A93" w:rsidRDefault="009E0A93" w:rsidP="009E0A93">
            <w:pPr>
              <w:pStyle w:val="CommentText"/>
              <w:rPr>
                <w:ins w:id="1" w:author="Thanh Thi Cam Dang" w:date="2015-02-13T13:59:00Z"/>
              </w:rPr>
            </w:pPr>
            <w:ins w:id="2" w:author="Thanh Thi Cam Dang" w:date="2015-02-13T13:59:00Z">
              <w:r>
                <w:t>This comment applies to all sections of JIRA scripts and videos:</w:t>
              </w:r>
            </w:ins>
          </w:p>
          <w:p w:rsidR="009E0A93" w:rsidRPr="009E0A93" w:rsidRDefault="009E0A93" w:rsidP="009E0A93">
            <w:pPr>
              <w:pStyle w:val="CommentText"/>
            </w:pPr>
            <w:ins w:id="3" w:author="Thanh Thi Cam Dang" w:date="2015-02-13T13:59:00Z">
              <w:r>
                <w:t xml:space="preserve">Include examples in video for the steps you are describing in </w:t>
              </w:r>
              <w:proofErr w:type="gramStart"/>
              <w:r>
                <w:t>these tutorial</w:t>
              </w:r>
              <w:proofErr w:type="gramEnd"/>
              <w:r>
                <w:t>.</w:t>
              </w:r>
            </w:ins>
            <w:ins w:id="4" w:author="Thanh Thi Cam Dang" w:date="2015-02-13T14:00:00Z">
              <w:r>
                <w:t xml:space="preserve"> </w:t>
              </w:r>
            </w:ins>
            <w:ins w:id="5" w:author="Thanh Thi Cam Dang" w:date="2015-02-13T13:59:00Z">
              <w:r>
                <w:t>You start by logging in to the JIRA and then execute the steps that you are talking about in JIRA in step by step videos.</w:t>
              </w:r>
            </w:ins>
          </w:p>
        </w:tc>
        <w:tc>
          <w:tcPr>
            <w:tcW w:w="8910" w:type="dxa"/>
          </w:tcPr>
          <w:p w:rsidR="00FF4B6F" w:rsidRPr="00662E8E" w:rsidRDefault="00AE6CEF" w:rsidP="00FF4B6F">
            <w:pPr>
              <w:spacing w:after="0" w:line="240" w:lineRule="auto"/>
              <w:rPr>
                <w:sz w:val="18"/>
                <w:szCs w:val="18"/>
              </w:rPr>
            </w:pPr>
            <w:r w:rsidRPr="00915C5D">
              <w:rPr>
                <w:sz w:val="18"/>
                <w:szCs w:val="18"/>
              </w:rPr>
              <w:t xml:space="preserve">- </w:t>
            </w:r>
            <w:r w:rsidR="00FF4B6F" w:rsidRPr="00662E8E">
              <w:rPr>
                <w:sz w:val="18"/>
                <w:szCs w:val="18"/>
              </w:rPr>
              <w:t xml:space="preserve"> Hello and welcome to this video tutorial on how to use the </w:t>
            </w:r>
            <w:proofErr w:type="spellStart"/>
            <w:r w:rsidR="00FF4B6F" w:rsidRPr="00662E8E">
              <w:rPr>
                <w:sz w:val="18"/>
                <w:szCs w:val="18"/>
              </w:rPr>
              <w:t>Jira</w:t>
            </w:r>
            <w:proofErr w:type="spellEnd"/>
            <w:r w:rsidR="00FF4B6F" w:rsidRPr="00662E8E">
              <w:rPr>
                <w:sz w:val="18"/>
                <w:szCs w:val="18"/>
              </w:rPr>
              <w:t>.</w:t>
            </w:r>
          </w:p>
          <w:p w:rsidR="00FF4B6F" w:rsidRPr="00662E8E" w:rsidRDefault="00FF4B6F" w:rsidP="00FF4B6F">
            <w:pPr>
              <w:spacing w:after="0" w:line="240" w:lineRule="auto"/>
              <w:rPr>
                <w:sz w:val="18"/>
                <w:szCs w:val="18"/>
              </w:rPr>
            </w:pPr>
            <w:r w:rsidRPr="00662E8E">
              <w:rPr>
                <w:sz w:val="18"/>
                <w:szCs w:val="18"/>
              </w:rPr>
              <w:t>- JIRA tracks issues, which can be bugs, feature requests, or any other tasks you want to track.</w:t>
            </w:r>
          </w:p>
          <w:p w:rsidR="00AE6CEF" w:rsidRPr="00915C5D" w:rsidRDefault="00FF4B6F" w:rsidP="00745B96">
            <w:pPr>
              <w:spacing w:after="0" w:line="240" w:lineRule="auto"/>
              <w:rPr>
                <w:sz w:val="18"/>
                <w:szCs w:val="18"/>
              </w:rPr>
            </w:pPr>
            <w:r w:rsidRPr="00662E8E">
              <w:rPr>
                <w:sz w:val="18"/>
                <w:szCs w:val="18"/>
              </w:rPr>
              <w:t xml:space="preserve">- </w:t>
            </w:r>
            <w:r>
              <w:rPr>
                <w:sz w:val="18"/>
                <w:szCs w:val="18"/>
              </w:rPr>
              <w:t>I</w:t>
            </w:r>
            <w:r w:rsidRPr="00662E8E">
              <w:rPr>
                <w:sz w:val="18"/>
                <w:szCs w:val="18"/>
              </w:rPr>
              <w:t xml:space="preserve">n this video, I will guide you </w:t>
            </w:r>
            <w:r>
              <w:rPr>
                <w:sz w:val="18"/>
                <w:szCs w:val="18"/>
              </w:rPr>
              <w:t xml:space="preserve">through </w:t>
            </w:r>
            <w:r w:rsidRPr="00662E8E">
              <w:rPr>
                <w:sz w:val="18"/>
                <w:szCs w:val="18"/>
              </w:rPr>
              <w:t>access</w:t>
            </w:r>
            <w:r>
              <w:rPr>
                <w:sz w:val="18"/>
                <w:szCs w:val="18"/>
              </w:rPr>
              <w:t>ing</w:t>
            </w:r>
            <w:r w:rsidRPr="00662E8E">
              <w:rPr>
                <w:sz w:val="18"/>
                <w:szCs w:val="18"/>
              </w:rPr>
              <w:t xml:space="preserve"> the </w:t>
            </w:r>
            <w:proofErr w:type="spellStart"/>
            <w:r w:rsidRPr="00662E8E">
              <w:rPr>
                <w:sz w:val="18"/>
                <w:szCs w:val="18"/>
              </w:rPr>
              <w:t>Jira</w:t>
            </w:r>
            <w:proofErr w:type="spellEnd"/>
            <w:r w:rsidRPr="00662E8E">
              <w:rPr>
                <w:sz w:val="18"/>
                <w:szCs w:val="18"/>
              </w:rPr>
              <w:t>, creat</w:t>
            </w:r>
            <w:r>
              <w:rPr>
                <w:sz w:val="18"/>
                <w:szCs w:val="18"/>
              </w:rPr>
              <w:t>ing</w:t>
            </w:r>
            <w:r w:rsidRPr="00662E8E">
              <w:rPr>
                <w:sz w:val="18"/>
                <w:szCs w:val="18"/>
              </w:rPr>
              <w:t xml:space="preserve"> a new issue </w:t>
            </w:r>
            <w:r>
              <w:rPr>
                <w:sz w:val="18"/>
                <w:szCs w:val="18"/>
              </w:rPr>
              <w:t>i</w:t>
            </w:r>
            <w:r w:rsidRPr="00662E8E">
              <w:rPr>
                <w:sz w:val="18"/>
                <w:szCs w:val="18"/>
              </w:rPr>
              <w:t xml:space="preserve">n </w:t>
            </w:r>
            <w:proofErr w:type="spellStart"/>
            <w:r w:rsidRPr="00662E8E">
              <w:rPr>
                <w:sz w:val="18"/>
                <w:szCs w:val="18"/>
              </w:rPr>
              <w:t>Jira</w:t>
            </w:r>
            <w:proofErr w:type="spellEnd"/>
            <w:r w:rsidRPr="00662E8E">
              <w:rPr>
                <w:sz w:val="18"/>
                <w:szCs w:val="18"/>
              </w:rPr>
              <w:t xml:space="preserve">, </w:t>
            </w:r>
            <w:r>
              <w:rPr>
                <w:sz w:val="18"/>
                <w:szCs w:val="18"/>
              </w:rPr>
              <w:t>s</w:t>
            </w:r>
            <w:r w:rsidRPr="00662E8E">
              <w:rPr>
                <w:sz w:val="18"/>
                <w:szCs w:val="18"/>
              </w:rPr>
              <w:t xml:space="preserve">earching issues, </w:t>
            </w:r>
            <w:r>
              <w:rPr>
                <w:sz w:val="18"/>
                <w:szCs w:val="18"/>
              </w:rPr>
              <w:t>w</w:t>
            </w:r>
            <w:r w:rsidRPr="00662E8E">
              <w:rPr>
                <w:sz w:val="18"/>
                <w:szCs w:val="18"/>
              </w:rPr>
              <w:t>atching an issue, manag</w:t>
            </w:r>
            <w:r>
              <w:rPr>
                <w:sz w:val="18"/>
                <w:szCs w:val="18"/>
              </w:rPr>
              <w:t>ing</w:t>
            </w:r>
            <w:r w:rsidRPr="00662E8E">
              <w:rPr>
                <w:sz w:val="18"/>
                <w:szCs w:val="18"/>
              </w:rPr>
              <w:t xml:space="preserve"> </w:t>
            </w:r>
            <w:proofErr w:type="spellStart"/>
            <w:r w:rsidRPr="00662E8E">
              <w:rPr>
                <w:sz w:val="18"/>
                <w:szCs w:val="18"/>
              </w:rPr>
              <w:t>Jira</w:t>
            </w:r>
            <w:proofErr w:type="spellEnd"/>
            <w:r w:rsidRPr="00662E8E">
              <w:rPr>
                <w:sz w:val="18"/>
                <w:szCs w:val="18"/>
              </w:rPr>
              <w:t xml:space="preserve"> information on </w:t>
            </w:r>
            <w:r>
              <w:rPr>
                <w:sz w:val="18"/>
                <w:szCs w:val="18"/>
              </w:rPr>
              <w:t xml:space="preserve">the </w:t>
            </w:r>
            <w:r w:rsidRPr="00662E8E">
              <w:rPr>
                <w:sz w:val="18"/>
                <w:szCs w:val="18"/>
              </w:rPr>
              <w:t xml:space="preserve">JIRA Dashboard. </w:t>
            </w:r>
            <w:r w:rsidR="009731A9">
              <w:rPr>
                <w:sz w:val="18"/>
                <w:szCs w:val="18"/>
              </w:rPr>
              <w:t>S</w:t>
            </w:r>
            <w:r w:rsidRPr="00662E8E">
              <w:rPr>
                <w:sz w:val="18"/>
                <w:szCs w:val="18"/>
              </w:rPr>
              <w:t xml:space="preserve">eeing information </w:t>
            </w:r>
            <w:r>
              <w:rPr>
                <w:sz w:val="18"/>
                <w:szCs w:val="18"/>
              </w:rPr>
              <w:t>i</w:t>
            </w:r>
            <w:r w:rsidRPr="00662E8E">
              <w:rPr>
                <w:sz w:val="18"/>
                <w:szCs w:val="18"/>
              </w:rPr>
              <w:t xml:space="preserve">n </w:t>
            </w:r>
            <w:r>
              <w:rPr>
                <w:sz w:val="18"/>
                <w:szCs w:val="18"/>
              </w:rPr>
              <w:t xml:space="preserve">the </w:t>
            </w:r>
            <w:r w:rsidRPr="00662E8E">
              <w:rPr>
                <w:sz w:val="18"/>
                <w:szCs w:val="18"/>
              </w:rPr>
              <w:t xml:space="preserve">DAMS Viewer and </w:t>
            </w:r>
            <w:r>
              <w:rPr>
                <w:sz w:val="18"/>
                <w:szCs w:val="18"/>
              </w:rPr>
              <w:t xml:space="preserve">attaching </w:t>
            </w:r>
            <w:r w:rsidRPr="00662E8E">
              <w:rPr>
                <w:sz w:val="18"/>
                <w:szCs w:val="18"/>
              </w:rPr>
              <w:t>logs.</w:t>
            </w:r>
          </w:p>
        </w:tc>
      </w:tr>
      <w:tr w:rsidR="00AE6CEF" w:rsidRPr="00F05D27" w:rsidTr="00F05D27">
        <w:tc>
          <w:tcPr>
            <w:tcW w:w="468" w:type="dxa"/>
          </w:tcPr>
          <w:p w:rsidR="00AE6CEF" w:rsidRPr="00915C5D" w:rsidRDefault="00AE6CEF" w:rsidP="00F05D27">
            <w:pPr>
              <w:spacing w:after="0" w:line="240" w:lineRule="auto"/>
              <w:rPr>
                <w:sz w:val="18"/>
                <w:szCs w:val="18"/>
              </w:rPr>
            </w:pPr>
            <w:r w:rsidRPr="00915C5D">
              <w:rPr>
                <w:sz w:val="18"/>
                <w:szCs w:val="18"/>
              </w:rPr>
              <w:t>2</w:t>
            </w:r>
          </w:p>
        </w:tc>
        <w:tc>
          <w:tcPr>
            <w:tcW w:w="2520" w:type="dxa"/>
          </w:tcPr>
          <w:p w:rsidR="00AE6CEF" w:rsidRPr="00915C5D" w:rsidRDefault="00AE6CEF" w:rsidP="00F05D27">
            <w:pPr>
              <w:spacing w:after="0" w:line="240" w:lineRule="auto"/>
              <w:rPr>
                <w:sz w:val="18"/>
                <w:szCs w:val="18"/>
              </w:rPr>
            </w:pPr>
            <w:r w:rsidRPr="00915C5D">
              <w:rPr>
                <w:sz w:val="18"/>
                <w:szCs w:val="18"/>
              </w:rPr>
              <w:t>(slide 3</w:t>
            </w:r>
            <w:r w:rsidR="00385E6A">
              <w:rPr>
                <w:sz w:val="18"/>
                <w:szCs w:val="18"/>
              </w:rPr>
              <w:t xml:space="preserve"> – slide 4</w:t>
            </w:r>
            <w:r w:rsidRPr="00915C5D">
              <w:rPr>
                <w:sz w:val="18"/>
                <w:szCs w:val="18"/>
              </w:rPr>
              <w:t>)</w:t>
            </w:r>
          </w:p>
        </w:tc>
        <w:tc>
          <w:tcPr>
            <w:tcW w:w="8910" w:type="dxa"/>
          </w:tcPr>
          <w:p w:rsidR="00AE6CEF" w:rsidRPr="00915C5D" w:rsidRDefault="00B51824" w:rsidP="00F05D27">
            <w:pPr>
              <w:spacing w:after="0" w:line="240" w:lineRule="auto"/>
              <w:rPr>
                <w:sz w:val="18"/>
                <w:szCs w:val="18"/>
              </w:rPr>
            </w:pPr>
            <w:r w:rsidRPr="00915C5D">
              <w:rPr>
                <w:sz w:val="18"/>
                <w:szCs w:val="18"/>
              </w:rPr>
              <w:t xml:space="preserve">- First of all, you should have </w:t>
            </w:r>
            <w:r w:rsidR="00FA16EF">
              <w:rPr>
                <w:sz w:val="18"/>
                <w:szCs w:val="18"/>
              </w:rPr>
              <w:t xml:space="preserve">a </w:t>
            </w:r>
            <w:r w:rsidRPr="00915C5D">
              <w:rPr>
                <w:sz w:val="18"/>
                <w:szCs w:val="18"/>
              </w:rPr>
              <w:t xml:space="preserve">username and </w:t>
            </w:r>
            <w:r w:rsidR="00FF4B6F">
              <w:rPr>
                <w:sz w:val="18"/>
                <w:szCs w:val="18"/>
              </w:rPr>
              <w:t xml:space="preserve">a </w:t>
            </w:r>
            <w:r w:rsidRPr="00915C5D">
              <w:rPr>
                <w:sz w:val="18"/>
                <w:szCs w:val="18"/>
              </w:rPr>
              <w:t xml:space="preserve">password to login </w:t>
            </w:r>
            <w:r w:rsidR="00FF4B6F">
              <w:rPr>
                <w:sz w:val="18"/>
                <w:szCs w:val="18"/>
              </w:rPr>
              <w:t>to the</w:t>
            </w:r>
            <w:r w:rsidR="00FA16EF">
              <w:rPr>
                <w:sz w:val="18"/>
                <w:szCs w:val="18"/>
              </w:rPr>
              <w:t xml:space="preserve"> JIRA</w:t>
            </w:r>
            <w:r w:rsidRPr="00915C5D">
              <w:rPr>
                <w:sz w:val="18"/>
                <w:szCs w:val="18"/>
              </w:rPr>
              <w:t>.</w:t>
            </w:r>
          </w:p>
          <w:p w:rsidR="008B78C2" w:rsidRPr="0008197B" w:rsidRDefault="008B78C2" w:rsidP="008B78C2">
            <w:pPr>
              <w:spacing w:after="0" w:line="240" w:lineRule="auto"/>
              <w:rPr>
                <w:sz w:val="18"/>
                <w:szCs w:val="18"/>
              </w:rPr>
            </w:pPr>
            <w:r w:rsidRPr="00662E8E">
              <w:rPr>
                <w:sz w:val="18"/>
                <w:szCs w:val="18"/>
              </w:rPr>
              <w:t xml:space="preserve">Use your web browser to access </w:t>
            </w:r>
            <w:proofErr w:type="spellStart"/>
            <w:r w:rsidRPr="00662E8E">
              <w:rPr>
                <w:sz w:val="18"/>
                <w:szCs w:val="18"/>
              </w:rPr>
              <w:t>Jira</w:t>
            </w:r>
            <w:proofErr w:type="spellEnd"/>
            <w:r w:rsidRPr="00662E8E">
              <w:rPr>
                <w:sz w:val="18"/>
                <w:szCs w:val="18"/>
              </w:rPr>
              <w:t xml:space="preserve"> at</w:t>
            </w:r>
            <w:r>
              <w:rPr>
                <w:sz w:val="18"/>
                <w:szCs w:val="18"/>
              </w:rPr>
              <w:t xml:space="preserve"> </w:t>
            </w:r>
            <w:hyperlink r:id="rId7" w:tgtFrame="_parent" w:history="1">
              <w:r w:rsidRPr="0008197B">
                <w:rPr>
                  <w:rStyle w:val="Hyperlink"/>
                  <w:sz w:val="18"/>
                  <w:szCs w:val="18"/>
                </w:rPr>
                <w:t>https://jira.dtvops.net/secure/Dashboard.jspa</w:t>
              </w:r>
            </w:hyperlink>
            <w:r>
              <w:rPr>
                <w:sz w:val="18"/>
                <w:szCs w:val="18"/>
              </w:rPr>
              <w:t xml:space="preserve">. </w:t>
            </w:r>
            <w:r w:rsidRPr="0008197B">
              <w:rPr>
                <w:sz w:val="18"/>
                <w:szCs w:val="18"/>
              </w:rPr>
              <w:t>If you are a vendor that VPN’s in you will reach the CTS JIRA via</w:t>
            </w:r>
            <w:r w:rsidRPr="0008197B">
              <w:rPr>
                <w:b/>
                <w:bCs/>
                <w:sz w:val="18"/>
                <w:szCs w:val="18"/>
              </w:rPr>
              <w:t xml:space="preserve"> </w:t>
            </w:r>
            <w:r w:rsidRPr="0008197B">
              <w:rPr>
                <w:sz w:val="18"/>
                <w:szCs w:val="18"/>
              </w:rPr>
              <w:t xml:space="preserve"> </w:t>
            </w:r>
            <w:hyperlink r:id="rId8" w:tgtFrame="_parent" w:history="1">
              <w:r w:rsidRPr="0008197B">
                <w:rPr>
                  <w:rStyle w:val="Hyperlink"/>
                  <w:sz w:val="18"/>
                  <w:szCs w:val="18"/>
                </w:rPr>
                <w:t>https://10.13.116.122/secure/Dashboard.jspa</w:t>
              </w:r>
            </w:hyperlink>
          </w:p>
          <w:p w:rsidR="008B78C2" w:rsidRDefault="008B78C2" w:rsidP="008B78C2">
            <w:pPr>
              <w:spacing w:after="0" w:line="240" w:lineRule="auto"/>
              <w:rPr>
                <w:sz w:val="18"/>
                <w:szCs w:val="18"/>
              </w:rPr>
            </w:pPr>
            <w:r w:rsidRPr="00662E8E">
              <w:rPr>
                <w:sz w:val="18"/>
                <w:szCs w:val="18"/>
              </w:rPr>
              <w:t xml:space="preserve"> </w:t>
            </w:r>
            <w:proofErr w:type="gramStart"/>
            <w:r w:rsidRPr="00662E8E">
              <w:rPr>
                <w:sz w:val="18"/>
                <w:szCs w:val="18"/>
              </w:rPr>
              <w:t>then</w:t>
            </w:r>
            <w:proofErr w:type="gramEnd"/>
            <w:r w:rsidRPr="00662E8E">
              <w:rPr>
                <w:sz w:val="18"/>
                <w:szCs w:val="18"/>
              </w:rPr>
              <w:t xml:space="preserve"> use your username and password to login</w:t>
            </w:r>
            <w:r>
              <w:rPr>
                <w:sz w:val="18"/>
                <w:szCs w:val="18"/>
              </w:rPr>
              <w:t>.</w:t>
            </w:r>
          </w:p>
          <w:p w:rsidR="00385E6A" w:rsidRDefault="00385E6A" w:rsidP="00F05D27">
            <w:pPr>
              <w:spacing w:after="0" w:line="240" w:lineRule="auto"/>
              <w:rPr>
                <w:sz w:val="18"/>
                <w:szCs w:val="18"/>
              </w:rPr>
            </w:pPr>
          </w:p>
          <w:p w:rsidR="000341F7" w:rsidRDefault="000341F7" w:rsidP="000341F7">
            <w:pPr>
              <w:spacing w:after="0" w:line="240" w:lineRule="auto"/>
              <w:rPr>
                <w:sz w:val="18"/>
                <w:szCs w:val="18"/>
              </w:rPr>
            </w:pPr>
            <w:r>
              <w:rPr>
                <w:sz w:val="18"/>
                <w:szCs w:val="18"/>
              </w:rPr>
              <w:t xml:space="preserve">You can also view a JIRA page on a mobile device, such as </w:t>
            </w:r>
            <w:r w:rsidR="00FA16EF">
              <w:rPr>
                <w:sz w:val="18"/>
                <w:szCs w:val="18"/>
              </w:rPr>
              <w:t xml:space="preserve">an </w:t>
            </w:r>
            <w:r>
              <w:rPr>
                <w:sz w:val="18"/>
                <w:szCs w:val="18"/>
              </w:rPr>
              <w:t>iPhone or an Android phone. JIRA will display an optimized version of the page. JIRA chooses the mobile or desktop interface based on your device.</w:t>
            </w:r>
          </w:p>
          <w:p w:rsidR="000341F7" w:rsidRDefault="000341F7" w:rsidP="000341F7">
            <w:pPr>
              <w:spacing w:after="0" w:line="240" w:lineRule="auto"/>
              <w:rPr>
                <w:sz w:val="18"/>
                <w:szCs w:val="18"/>
              </w:rPr>
            </w:pPr>
            <w:r>
              <w:rPr>
                <w:sz w:val="18"/>
                <w:szCs w:val="18"/>
              </w:rPr>
              <w:t>- The JIRA mobile interface is designed for viewing and interacting with issues on the go</w:t>
            </w:r>
          </w:p>
          <w:p w:rsidR="000341F7" w:rsidRDefault="000341F7" w:rsidP="000341F7">
            <w:pPr>
              <w:spacing w:after="0" w:line="240" w:lineRule="auto"/>
              <w:rPr>
                <w:sz w:val="18"/>
                <w:szCs w:val="18"/>
              </w:rPr>
            </w:pPr>
            <w:r>
              <w:rPr>
                <w:sz w:val="18"/>
                <w:szCs w:val="18"/>
              </w:rPr>
              <w:t>- If you need full access to JIRA, you can always switch to the JIRA desktop interface via the mobile menu.</w:t>
            </w:r>
            <w:r w:rsidR="00A45305">
              <w:rPr>
                <w:sz w:val="18"/>
                <w:szCs w:val="18"/>
              </w:rPr>
              <w:t xml:space="preserve"> </w:t>
            </w:r>
            <w:r w:rsidR="00A45305" w:rsidRPr="000F2453">
              <w:rPr>
                <w:sz w:val="18"/>
                <w:szCs w:val="18"/>
              </w:rPr>
              <w:t>Here’s how:</w:t>
            </w:r>
          </w:p>
          <w:p w:rsidR="00B860AA" w:rsidRPr="00915C5D" w:rsidRDefault="00B860AA" w:rsidP="00F05D27">
            <w:pPr>
              <w:spacing w:after="0" w:line="240" w:lineRule="auto"/>
              <w:rPr>
                <w:sz w:val="18"/>
                <w:szCs w:val="18"/>
              </w:rPr>
            </w:pPr>
          </w:p>
        </w:tc>
      </w:tr>
      <w:tr w:rsidR="00AE6CEF" w:rsidRPr="00F05D27" w:rsidTr="00F05D27">
        <w:tc>
          <w:tcPr>
            <w:tcW w:w="468" w:type="dxa"/>
          </w:tcPr>
          <w:p w:rsidR="00AE6CEF" w:rsidRPr="00915C5D" w:rsidRDefault="00AE6CEF" w:rsidP="00F05D27">
            <w:pPr>
              <w:spacing w:after="0" w:line="240" w:lineRule="auto"/>
              <w:rPr>
                <w:sz w:val="18"/>
                <w:szCs w:val="18"/>
              </w:rPr>
            </w:pPr>
            <w:r w:rsidRPr="00915C5D">
              <w:rPr>
                <w:sz w:val="18"/>
                <w:szCs w:val="18"/>
              </w:rPr>
              <w:t>3</w:t>
            </w:r>
          </w:p>
        </w:tc>
        <w:tc>
          <w:tcPr>
            <w:tcW w:w="2520" w:type="dxa"/>
          </w:tcPr>
          <w:p w:rsidR="00AE6CEF" w:rsidRPr="00915C5D" w:rsidRDefault="00AE6CEF" w:rsidP="00F05D27">
            <w:pPr>
              <w:spacing w:after="0" w:line="240" w:lineRule="auto"/>
              <w:rPr>
                <w:sz w:val="18"/>
                <w:szCs w:val="18"/>
              </w:rPr>
            </w:pPr>
            <w:r w:rsidRPr="00915C5D">
              <w:rPr>
                <w:sz w:val="18"/>
                <w:szCs w:val="18"/>
              </w:rPr>
              <w:t xml:space="preserve">(slide </w:t>
            </w:r>
            <w:r w:rsidR="00BB2DC2">
              <w:rPr>
                <w:sz w:val="18"/>
                <w:szCs w:val="18"/>
              </w:rPr>
              <w:t>5</w:t>
            </w:r>
            <w:r w:rsidRPr="00915C5D">
              <w:rPr>
                <w:sz w:val="18"/>
                <w:szCs w:val="18"/>
              </w:rPr>
              <w:t>)</w:t>
            </w:r>
          </w:p>
          <w:p w:rsidR="00AE6CEF" w:rsidRPr="00915C5D" w:rsidRDefault="00AE6CEF" w:rsidP="00F05D27">
            <w:pPr>
              <w:spacing w:after="0" w:line="240" w:lineRule="auto"/>
              <w:rPr>
                <w:sz w:val="18"/>
                <w:szCs w:val="18"/>
              </w:rPr>
            </w:pPr>
            <w:r w:rsidRPr="00915C5D">
              <w:rPr>
                <w:sz w:val="18"/>
                <w:szCs w:val="18"/>
              </w:rPr>
              <w:t>Reference:</w:t>
            </w:r>
          </w:p>
          <w:p w:rsidR="00AE6CEF" w:rsidRPr="00915C5D" w:rsidRDefault="00AE6CEF" w:rsidP="00F05D27">
            <w:pPr>
              <w:spacing w:after="0" w:line="240" w:lineRule="auto"/>
              <w:rPr>
                <w:sz w:val="18"/>
                <w:szCs w:val="18"/>
              </w:rPr>
            </w:pPr>
            <w:r w:rsidRPr="00915C5D">
              <w:rPr>
                <w:sz w:val="18"/>
                <w:szCs w:val="18"/>
              </w:rPr>
              <w:t>http://172.31.59.94/wiki/display/CM/Create+an+Issue</w:t>
            </w:r>
          </w:p>
        </w:tc>
        <w:tc>
          <w:tcPr>
            <w:tcW w:w="8910" w:type="dxa"/>
          </w:tcPr>
          <w:p w:rsidR="00B51824" w:rsidRPr="00915C5D" w:rsidRDefault="00B51824" w:rsidP="00F05D27">
            <w:pPr>
              <w:spacing w:after="0" w:line="240" w:lineRule="auto"/>
              <w:rPr>
                <w:sz w:val="18"/>
                <w:szCs w:val="18"/>
              </w:rPr>
            </w:pPr>
            <w:r w:rsidRPr="00915C5D">
              <w:rPr>
                <w:sz w:val="18"/>
                <w:szCs w:val="18"/>
              </w:rPr>
              <w:t>Now you will see h</w:t>
            </w:r>
            <w:r w:rsidR="00FA16EF">
              <w:rPr>
                <w:sz w:val="18"/>
                <w:szCs w:val="18"/>
              </w:rPr>
              <w:t xml:space="preserve">ow to create a new issue </w:t>
            </w:r>
            <w:r w:rsidR="00FF4B6F">
              <w:rPr>
                <w:sz w:val="18"/>
                <w:szCs w:val="18"/>
              </w:rPr>
              <w:t>i</w:t>
            </w:r>
            <w:r w:rsidR="00FA16EF">
              <w:rPr>
                <w:sz w:val="18"/>
                <w:szCs w:val="18"/>
              </w:rPr>
              <w:t>n JIRA</w:t>
            </w:r>
          </w:p>
          <w:p w:rsidR="00AE6CEF" w:rsidRPr="00915C5D" w:rsidRDefault="00AE6CEF" w:rsidP="00F05D27">
            <w:pPr>
              <w:spacing w:after="0" w:line="240" w:lineRule="auto"/>
              <w:rPr>
                <w:sz w:val="18"/>
                <w:szCs w:val="18"/>
              </w:rPr>
            </w:pPr>
            <w:r w:rsidRPr="00915C5D">
              <w:rPr>
                <w:sz w:val="18"/>
                <w:szCs w:val="18"/>
              </w:rPr>
              <w:t>- To create a JIRA is</w:t>
            </w:r>
            <w:r w:rsidR="000D76CA" w:rsidRPr="00915C5D">
              <w:rPr>
                <w:sz w:val="18"/>
                <w:szCs w:val="18"/>
              </w:rPr>
              <w:t>sue, you will need to have the ‘C</w:t>
            </w:r>
            <w:r w:rsidRPr="00915C5D">
              <w:rPr>
                <w:sz w:val="18"/>
                <w:szCs w:val="18"/>
              </w:rPr>
              <w:t>reate Issue</w:t>
            </w:r>
            <w:r w:rsidR="000D76CA" w:rsidRPr="00915C5D">
              <w:rPr>
                <w:sz w:val="18"/>
                <w:szCs w:val="18"/>
              </w:rPr>
              <w:t>’</w:t>
            </w:r>
            <w:r w:rsidRPr="00915C5D">
              <w:rPr>
                <w:sz w:val="18"/>
                <w:szCs w:val="18"/>
              </w:rPr>
              <w:t xml:space="preserve"> permission in the relevant project. If you don't have this permission, please contact your JIRA administrator.</w:t>
            </w:r>
          </w:p>
          <w:p w:rsidR="00AE6CEF" w:rsidRPr="00915C5D" w:rsidRDefault="00AE6CEF" w:rsidP="00F05D27">
            <w:pPr>
              <w:spacing w:after="0" w:line="240" w:lineRule="auto"/>
              <w:rPr>
                <w:sz w:val="18"/>
                <w:szCs w:val="18"/>
              </w:rPr>
            </w:pPr>
            <w:r w:rsidRPr="00915C5D">
              <w:rPr>
                <w:sz w:val="18"/>
                <w:szCs w:val="18"/>
              </w:rPr>
              <w:t>-</w:t>
            </w:r>
            <w:r w:rsidR="00B51824" w:rsidRPr="00915C5D">
              <w:rPr>
                <w:sz w:val="18"/>
                <w:szCs w:val="18"/>
              </w:rPr>
              <w:t xml:space="preserve"> On </w:t>
            </w:r>
            <w:r w:rsidR="00EE7745">
              <w:rPr>
                <w:sz w:val="18"/>
                <w:szCs w:val="18"/>
              </w:rPr>
              <w:t>the JIRA</w:t>
            </w:r>
            <w:r w:rsidR="00B51824" w:rsidRPr="00915C5D">
              <w:rPr>
                <w:sz w:val="18"/>
                <w:szCs w:val="18"/>
              </w:rPr>
              <w:t xml:space="preserve"> homepage:</w:t>
            </w:r>
          </w:p>
          <w:p w:rsidR="00AE6CEF" w:rsidRPr="00915C5D" w:rsidRDefault="00AE6CEF" w:rsidP="00F05D27">
            <w:pPr>
              <w:spacing w:after="0" w:line="240" w:lineRule="auto"/>
              <w:rPr>
                <w:sz w:val="18"/>
                <w:szCs w:val="18"/>
              </w:rPr>
            </w:pPr>
            <w:r w:rsidRPr="00915C5D">
              <w:rPr>
                <w:sz w:val="18"/>
                <w:szCs w:val="18"/>
              </w:rPr>
              <w:t>a.</w:t>
            </w:r>
            <w:r w:rsidRPr="00915C5D">
              <w:t xml:space="preserve"> </w:t>
            </w:r>
            <w:r w:rsidRPr="00915C5D">
              <w:rPr>
                <w:sz w:val="18"/>
                <w:szCs w:val="18"/>
              </w:rPr>
              <w:t>Click</w:t>
            </w:r>
            <w:r w:rsidR="00FF4B6F">
              <w:rPr>
                <w:sz w:val="18"/>
                <w:szCs w:val="18"/>
              </w:rPr>
              <w:t xml:space="preserve"> the</w:t>
            </w:r>
            <w:r w:rsidRPr="00915C5D">
              <w:rPr>
                <w:sz w:val="18"/>
                <w:szCs w:val="18"/>
              </w:rPr>
              <w:t xml:space="preserve"> “Create” </w:t>
            </w:r>
            <w:r w:rsidR="00A75E71">
              <w:rPr>
                <w:sz w:val="18"/>
                <w:szCs w:val="18"/>
              </w:rPr>
              <w:t>tab</w:t>
            </w:r>
            <w:r w:rsidR="00A75E71" w:rsidRPr="00915C5D">
              <w:rPr>
                <w:sz w:val="18"/>
                <w:szCs w:val="18"/>
              </w:rPr>
              <w:t xml:space="preserve"> </w:t>
            </w:r>
            <w:r w:rsidRPr="00915C5D">
              <w:rPr>
                <w:sz w:val="18"/>
                <w:szCs w:val="18"/>
              </w:rPr>
              <w:t xml:space="preserve">on navigation bar </w:t>
            </w:r>
          </w:p>
          <w:p w:rsidR="00AE6CEF" w:rsidRPr="00915C5D" w:rsidRDefault="00FF4B6F" w:rsidP="004E3432">
            <w:pPr>
              <w:spacing w:after="0" w:line="240" w:lineRule="auto"/>
              <w:rPr>
                <w:sz w:val="18"/>
                <w:szCs w:val="18"/>
              </w:rPr>
            </w:pPr>
            <w:r>
              <w:rPr>
                <w:sz w:val="18"/>
                <w:szCs w:val="18"/>
              </w:rPr>
              <w:t xml:space="preserve">b. The </w:t>
            </w:r>
            <w:r w:rsidR="00AE6CEF" w:rsidRPr="00915C5D">
              <w:rPr>
                <w:sz w:val="18"/>
                <w:szCs w:val="18"/>
              </w:rPr>
              <w:t>"Create Issue" page will be displayed</w:t>
            </w:r>
            <w:r w:rsidR="004E3432">
              <w:rPr>
                <w:sz w:val="18"/>
                <w:szCs w:val="18"/>
              </w:rPr>
              <w:t xml:space="preserve">, </w:t>
            </w:r>
            <w:r>
              <w:rPr>
                <w:sz w:val="18"/>
                <w:szCs w:val="18"/>
              </w:rPr>
              <w:t>s</w:t>
            </w:r>
            <w:r w:rsidRPr="00915C5D">
              <w:rPr>
                <w:sz w:val="18"/>
                <w:szCs w:val="18"/>
              </w:rPr>
              <w:t>elects</w:t>
            </w:r>
            <w:r w:rsidR="00AE6CEF" w:rsidRPr="00915C5D">
              <w:rPr>
                <w:sz w:val="18"/>
                <w:szCs w:val="18"/>
              </w:rPr>
              <w:t xml:space="preserve"> the relevant project and issue type.</w:t>
            </w:r>
          </w:p>
        </w:tc>
      </w:tr>
      <w:tr w:rsidR="00B41F03" w:rsidRPr="00F05D27" w:rsidTr="00F05D27">
        <w:tc>
          <w:tcPr>
            <w:tcW w:w="468" w:type="dxa"/>
          </w:tcPr>
          <w:p w:rsidR="00B41F03" w:rsidRPr="00915C5D" w:rsidRDefault="00944E1E" w:rsidP="00F05D27">
            <w:pPr>
              <w:spacing w:after="0" w:line="240" w:lineRule="auto"/>
              <w:rPr>
                <w:sz w:val="18"/>
                <w:szCs w:val="18"/>
              </w:rPr>
            </w:pPr>
            <w:r w:rsidRPr="00915C5D">
              <w:rPr>
                <w:sz w:val="18"/>
                <w:szCs w:val="18"/>
              </w:rPr>
              <w:t>4</w:t>
            </w:r>
          </w:p>
        </w:tc>
        <w:tc>
          <w:tcPr>
            <w:tcW w:w="2520" w:type="dxa"/>
          </w:tcPr>
          <w:p w:rsidR="00B41F03" w:rsidRPr="00915C5D" w:rsidRDefault="00944E1E" w:rsidP="00F05D27">
            <w:pPr>
              <w:spacing w:after="0" w:line="240" w:lineRule="auto"/>
              <w:rPr>
                <w:sz w:val="18"/>
                <w:szCs w:val="18"/>
              </w:rPr>
            </w:pPr>
            <w:r w:rsidRPr="00915C5D">
              <w:rPr>
                <w:sz w:val="18"/>
                <w:szCs w:val="18"/>
              </w:rPr>
              <w:t xml:space="preserve"> I</w:t>
            </w:r>
            <w:r w:rsidR="00B41F03" w:rsidRPr="00915C5D">
              <w:rPr>
                <w:sz w:val="18"/>
                <w:szCs w:val="18"/>
              </w:rPr>
              <w:t>ssue</w:t>
            </w:r>
            <w:r w:rsidRPr="00915C5D">
              <w:rPr>
                <w:sz w:val="18"/>
                <w:szCs w:val="18"/>
              </w:rPr>
              <w:t xml:space="preserve"> type</w:t>
            </w:r>
            <w:r w:rsidR="00B41F03" w:rsidRPr="00915C5D">
              <w:rPr>
                <w:sz w:val="18"/>
                <w:szCs w:val="18"/>
              </w:rPr>
              <w:t xml:space="preserve"> – bug (slide </w:t>
            </w:r>
            <w:r w:rsidR="00790E1A">
              <w:rPr>
                <w:sz w:val="18"/>
                <w:szCs w:val="18"/>
              </w:rPr>
              <w:t>6</w:t>
            </w:r>
            <w:r w:rsidRPr="00915C5D">
              <w:rPr>
                <w:sz w:val="18"/>
                <w:szCs w:val="18"/>
              </w:rPr>
              <w:t xml:space="preserve">, </w:t>
            </w:r>
            <w:r w:rsidR="00790E1A">
              <w:rPr>
                <w:sz w:val="18"/>
                <w:szCs w:val="18"/>
              </w:rPr>
              <w:t>7</w:t>
            </w:r>
            <w:r w:rsidR="00820CE7">
              <w:rPr>
                <w:sz w:val="18"/>
                <w:szCs w:val="18"/>
              </w:rPr>
              <w:t>, 8</w:t>
            </w:r>
            <w:r w:rsidR="00B41F03" w:rsidRPr="00915C5D">
              <w:rPr>
                <w:sz w:val="18"/>
                <w:szCs w:val="18"/>
              </w:rPr>
              <w:t>)</w:t>
            </w:r>
          </w:p>
          <w:p w:rsidR="00032DF8" w:rsidRPr="00915C5D" w:rsidRDefault="00032DF8" w:rsidP="00F05D27">
            <w:pPr>
              <w:spacing w:after="0" w:line="240" w:lineRule="auto"/>
              <w:rPr>
                <w:sz w:val="18"/>
                <w:szCs w:val="18"/>
              </w:rPr>
            </w:pPr>
            <w:r w:rsidRPr="00915C5D">
              <w:rPr>
                <w:sz w:val="18"/>
                <w:szCs w:val="18"/>
              </w:rPr>
              <w:t>Show the bug report template here.</w:t>
            </w:r>
          </w:p>
          <w:p w:rsidR="00032DF8" w:rsidRPr="00915C5D" w:rsidRDefault="00032DF8" w:rsidP="00F05D27">
            <w:pPr>
              <w:spacing w:after="0" w:line="240" w:lineRule="auto"/>
              <w:rPr>
                <w:sz w:val="18"/>
                <w:szCs w:val="18"/>
              </w:rPr>
            </w:pPr>
          </w:p>
          <w:p w:rsidR="00B41F03" w:rsidRPr="00915C5D" w:rsidRDefault="00B41F03" w:rsidP="00F05D27">
            <w:pPr>
              <w:spacing w:after="0" w:line="240" w:lineRule="auto"/>
              <w:rPr>
                <w:sz w:val="18"/>
                <w:szCs w:val="18"/>
              </w:rPr>
            </w:pPr>
          </w:p>
        </w:tc>
        <w:tc>
          <w:tcPr>
            <w:tcW w:w="8910" w:type="dxa"/>
          </w:tcPr>
          <w:p w:rsidR="00DF73E2" w:rsidRPr="00915C5D" w:rsidRDefault="00DF73E2" w:rsidP="00F05D27">
            <w:pPr>
              <w:spacing w:after="0" w:line="240" w:lineRule="auto"/>
              <w:rPr>
                <w:sz w:val="18"/>
                <w:szCs w:val="18"/>
              </w:rPr>
            </w:pPr>
            <w:r w:rsidRPr="00915C5D">
              <w:rPr>
                <w:sz w:val="18"/>
                <w:szCs w:val="18"/>
              </w:rPr>
              <w:t xml:space="preserve">As a </w:t>
            </w:r>
            <w:r w:rsidR="002508BC" w:rsidRPr="00915C5D">
              <w:rPr>
                <w:sz w:val="18"/>
                <w:szCs w:val="18"/>
              </w:rPr>
              <w:t>developer</w:t>
            </w:r>
            <w:r w:rsidR="00D83A2F">
              <w:rPr>
                <w:sz w:val="18"/>
                <w:szCs w:val="18"/>
              </w:rPr>
              <w:t>, you will concentrate o</w:t>
            </w:r>
            <w:r w:rsidRPr="00915C5D">
              <w:rPr>
                <w:sz w:val="18"/>
                <w:szCs w:val="18"/>
              </w:rPr>
              <w:t xml:space="preserve">n </w:t>
            </w:r>
            <w:r w:rsidR="00120407" w:rsidRPr="00915C5D">
              <w:rPr>
                <w:sz w:val="18"/>
                <w:szCs w:val="18"/>
              </w:rPr>
              <w:t>3</w:t>
            </w:r>
            <w:r w:rsidRPr="00915C5D">
              <w:rPr>
                <w:sz w:val="18"/>
                <w:szCs w:val="18"/>
              </w:rPr>
              <w:t xml:space="preserve"> types: Bug</w:t>
            </w:r>
            <w:r w:rsidR="00120407" w:rsidRPr="00915C5D">
              <w:rPr>
                <w:sz w:val="18"/>
                <w:szCs w:val="18"/>
              </w:rPr>
              <w:t>,</w:t>
            </w:r>
            <w:r w:rsidRPr="00915C5D">
              <w:rPr>
                <w:sz w:val="18"/>
                <w:szCs w:val="18"/>
              </w:rPr>
              <w:t xml:space="preserve"> </w:t>
            </w:r>
            <w:r w:rsidR="002508BC" w:rsidRPr="00915C5D">
              <w:rPr>
                <w:sz w:val="18"/>
                <w:szCs w:val="18"/>
              </w:rPr>
              <w:t>Task</w:t>
            </w:r>
            <w:r w:rsidR="00120407" w:rsidRPr="00915C5D">
              <w:rPr>
                <w:sz w:val="18"/>
                <w:szCs w:val="18"/>
              </w:rPr>
              <w:t>, and Improvement</w:t>
            </w:r>
            <w:r w:rsidRPr="00915C5D">
              <w:rPr>
                <w:sz w:val="18"/>
                <w:szCs w:val="18"/>
              </w:rPr>
              <w:t xml:space="preserve">. </w:t>
            </w:r>
          </w:p>
          <w:p w:rsidR="002508BC" w:rsidRPr="00915C5D" w:rsidRDefault="002508BC" w:rsidP="00F05D27">
            <w:pPr>
              <w:spacing w:after="0" w:line="240" w:lineRule="auto"/>
              <w:rPr>
                <w:sz w:val="18"/>
                <w:szCs w:val="18"/>
              </w:rPr>
            </w:pPr>
            <w:r w:rsidRPr="00915C5D">
              <w:rPr>
                <w:sz w:val="18"/>
                <w:szCs w:val="18"/>
              </w:rPr>
              <w:t xml:space="preserve">When a defect is found, </w:t>
            </w:r>
            <w:r w:rsidR="00D83A2F">
              <w:rPr>
                <w:sz w:val="18"/>
                <w:szCs w:val="18"/>
              </w:rPr>
              <w:t xml:space="preserve">the </w:t>
            </w:r>
            <w:r w:rsidRPr="00915C5D">
              <w:rPr>
                <w:sz w:val="18"/>
                <w:szCs w:val="18"/>
              </w:rPr>
              <w:t xml:space="preserve">tester will create </w:t>
            </w:r>
            <w:r w:rsidR="00D83A2F">
              <w:rPr>
                <w:sz w:val="18"/>
                <w:szCs w:val="18"/>
              </w:rPr>
              <w:t xml:space="preserve">a </w:t>
            </w:r>
            <w:r w:rsidRPr="00915C5D">
              <w:rPr>
                <w:sz w:val="18"/>
                <w:szCs w:val="18"/>
              </w:rPr>
              <w:t>new JIRA ticket type BUG, The status of ticket is “Open”.</w:t>
            </w:r>
          </w:p>
          <w:p w:rsidR="002508BC" w:rsidRPr="00915C5D" w:rsidRDefault="002508BC" w:rsidP="00F05D27">
            <w:pPr>
              <w:spacing w:after="0" w:line="240" w:lineRule="auto"/>
              <w:rPr>
                <w:sz w:val="18"/>
                <w:szCs w:val="18"/>
              </w:rPr>
            </w:pPr>
            <w:r w:rsidRPr="00915C5D">
              <w:rPr>
                <w:sz w:val="18"/>
                <w:szCs w:val="18"/>
              </w:rPr>
              <w:t xml:space="preserve">The ticket will then be assigned to </w:t>
            </w:r>
            <w:r w:rsidR="00D83A2F">
              <w:rPr>
                <w:sz w:val="18"/>
                <w:szCs w:val="18"/>
              </w:rPr>
              <w:t xml:space="preserve">a </w:t>
            </w:r>
            <w:r w:rsidRPr="00915C5D">
              <w:rPr>
                <w:sz w:val="18"/>
                <w:szCs w:val="18"/>
              </w:rPr>
              <w:t>developer to analyze.</w:t>
            </w:r>
          </w:p>
          <w:p w:rsidR="002508BC" w:rsidRPr="00915C5D" w:rsidRDefault="002508BC" w:rsidP="00F05D27">
            <w:pPr>
              <w:spacing w:after="0" w:line="240" w:lineRule="auto"/>
              <w:rPr>
                <w:sz w:val="18"/>
                <w:szCs w:val="18"/>
              </w:rPr>
            </w:pPr>
            <w:r w:rsidRPr="00915C5D">
              <w:rPr>
                <w:sz w:val="18"/>
                <w:szCs w:val="18"/>
              </w:rPr>
              <w:t>- If you are assigned to that issu</w:t>
            </w:r>
            <w:r w:rsidR="00D83A2F">
              <w:rPr>
                <w:sz w:val="18"/>
                <w:szCs w:val="18"/>
              </w:rPr>
              <w:t>e and after analyzing the issue</w:t>
            </w:r>
            <w:r w:rsidRPr="00915C5D">
              <w:rPr>
                <w:sz w:val="18"/>
                <w:szCs w:val="18"/>
              </w:rPr>
              <w:t xml:space="preserve"> you decide not to fix that issue</w:t>
            </w:r>
            <w:r w:rsidR="00D83A2F">
              <w:rPr>
                <w:sz w:val="18"/>
                <w:szCs w:val="18"/>
              </w:rPr>
              <w:t xml:space="preserve"> y</w:t>
            </w:r>
            <w:r w:rsidRPr="00915C5D">
              <w:rPr>
                <w:sz w:val="18"/>
                <w:szCs w:val="18"/>
              </w:rPr>
              <w:t>ou can change the status of the ticket to “Resolved” with specific “Resolution” as described later.</w:t>
            </w:r>
          </w:p>
          <w:p w:rsidR="002508BC" w:rsidRPr="00915C5D" w:rsidRDefault="002508BC" w:rsidP="00F05D27">
            <w:pPr>
              <w:spacing w:after="0" w:line="240" w:lineRule="auto"/>
              <w:rPr>
                <w:sz w:val="18"/>
                <w:szCs w:val="18"/>
              </w:rPr>
            </w:pPr>
            <w:r w:rsidRPr="00915C5D">
              <w:rPr>
                <w:sz w:val="18"/>
                <w:szCs w:val="18"/>
              </w:rPr>
              <w:t xml:space="preserve">- If you decide to fix it, mark it as “In Progress”, while working on the patch for </w:t>
            </w:r>
            <w:r w:rsidR="00D83A2F">
              <w:rPr>
                <w:sz w:val="18"/>
                <w:szCs w:val="18"/>
              </w:rPr>
              <w:t xml:space="preserve">the </w:t>
            </w:r>
            <w:r w:rsidRPr="00915C5D">
              <w:rPr>
                <w:sz w:val="18"/>
                <w:szCs w:val="18"/>
              </w:rPr>
              <w:t>bug fix.</w:t>
            </w:r>
          </w:p>
          <w:p w:rsidR="009A17C5" w:rsidRPr="00915C5D" w:rsidRDefault="002508BC" w:rsidP="00F05D27">
            <w:pPr>
              <w:spacing w:after="0" w:line="240" w:lineRule="auto"/>
              <w:rPr>
                <w:sz w:val="18"/>
                <w:szCs w:val="18"/>
              </w:rPr>
            </w:pPr>
            <w:r w:rsidRPr="00915C5D">
              <w:rPr>
                <w:sz w:val="18"/>
                <w:szCs w:val="18"/>
              </w:rPr>
              <w:t>- When the patch is done, set the issue status to “Patch Ready”. It will be reviewed by Dev Lead</w:t>
            </w:r>
            <w:r w:rsidR="009A17C5" w:rsidRPr="00915C5D">
              <w:rPr>
                <w:sz w:val="18"/>
                <w:szCs w:val="18"/>
              </w:rPr>
              <w:t>. If the patch is OK, lead will set the issue to “Patch Review”.</w:t>
            </w:r>
          </w:p>
          <w:p w:rsidR="000507D5" w:rsidRPr="00915C5D" w:rsidRDefault="009A17C5" w:rsidP="00080D23">
            <w:pPr>
              <w:spacing w:after="0" w:line="240" w:lineRule="auto"/>
              <w:rPr>
                <w:sz w:val="18"/>
                <w:szCs w:val="18"/>
              </w:rPr>
            </w:pPr>
            <w:r w:rsidRPr="00915C5D">
              <w:rPr>
                <w:sz w:val="18"/>
                <w:szCs w:val="18"/>
              </w:rPr>
              <w:t>- When the new build is release</w:t>
            </w:r>
            <w:r w:rsidR="00080D23" w:rsidRPr="00915C5D">
              <w:rPr>
                <w:sz w:val="18"/>
                <w:szCs w:val="18"/>
              </w:rPr>
              <w:t>d</w:t>
            </w:r>
            <w:r w:rsidRPr="00915C5D">
              <w:rPr>
                <w:sz w:val="18"/>
                <w:szCs w:val="18"/>
              </w:rPr>
              <w:t xml:space="preserve"> with the review patch, you can set the status of the issue to “Resolved” </w:t>
            </w:r>
            <w:proofErr w:type="gramStart"/>
            <w:r w:rsidRPr="00915C5D">
              <w:rPr>
                <w:sz w:val="18"/>
                <w:szCs w:val="18"/>
              </w:rPr>
              <w:t>as ”</w:t>
            </w:r>
            <w:proofErr w:type="gramEnd"/>
            <w:r w:rsidRPr="00915C5D">
              <w:rPr>
                <w:sz w:val="18"/>
                <w:szCs w:val="18"/>
              </w:rPr>
              <w:t xml:space="preserve">Fixed”. The issue will be reported back to </w:t>
            </w:r>
            <w:r w:rsidR="00D83A2F">
              <w:rPr>
                <w:sz w:val="18"/>
                <w:szCs w:val="18"/>
              </w:rPr>
              <w:t xml:space="preserve">the </w:t>
            </w:r>
            <w:r w:rsidRPr="00915C5D">
              <w:rPr>
                <w:sz w:val="18"/>
                <w:szCs w:val="18"/>
              </w:rPr>
              <w:t xml:space="preserve">reporter (tester). Now, </w:t>
            </w:r>
            <w:r w:rsidR="00D83A2F">
              <w:rPr>
                <w:sz w:val="18"/>
                <w:szCs w:val="18"/>
              </w:rPr>
              <w:t xml:space="preserve">the </w:t>
            </w:r>
            <w:r w:rsidRPr="00915C5D">
              <w:rPr>
                <w:sz w:val="18"/>
                <w:szCs w:val="18"/>
              </w:rPr>
              <w:t xml:space="preserve">tester will have to verify that the issue is really fixed. If it is fixed, </w:t>
            </w:r>
            <w:r w:rsidR="00D83A2F">
              <w:rPr>
                <w:sz w:val="18"/>
                <w:szCs w:val="18"/>
              </w:rPr>
              <w:t xml:space="preserve">the </w:t>
            </w:r>
            <w:r w:rsidRPr="00915C5D">
              <w:rPr>
                <w:sz w:val="18"/>
                <w:szCs w:val="18"/>
              </w:rPr>
              <w:t>tester close</w:t>
            </w:r>
            <w:r w:rsidR="00BE3066" w:rsidRPr="00915C5D">
              <w:rPr>
                <w:sz w:val="18"/>
                <w:szCs w:val="18"/>
              </w:rPr>
              <w:t>s</w:t>
            </w:r>
            <w:r w:rsidRPr="00915C5D">
              <w:rPr>
                <w:sz w:val="18"/>
                <w:szCs w:val="18"/>
              </w:rPr>
              <w:t xml:space="preserve"> it, otherwise he reopens</w:t>
            </w:r>
            <w:r w:rsidR="002B2B1A" w:rsidRPr="00915C5D">
              <w:rPr>
                <w:sz w:val="18"/>
                <w:szCs w:val="18"/>
              </w:rPr>
              <w:t xml:space="preserve"> </w:t>
            </w:r>
            <w:r w:rsidRPr="00915C5D">
              <w:rPr>
                <w:sz w:val="18"/>
                <w:szCs w:val="18"/>
              </w:rPr>
              <w:t>it</w:t>
            </w:r>
            <w:r w:rsidR="002B2B1A" w:rsidRPr="00915C5D">
              <w:rPr>
                <w:sz w:val="18"/>
                <w:szCs w:val="18"/>
              </w:rPr>
              <w:t>.</w:t>
            </w:r>
          </w:p>
        </w:tc>
      </w:tr>
      <w:tr w:rsidR="002B2B1A" w:rsidRPr="00F05D27" w:rsidTr="00F05D27">
        <w:tc>
          <w:tcPr>
            <w:tcW w:w="468" w:type="dxa"/>
          </w:tcPr>
          <w:p w:rsidR="002B2B1A" w:rsidRPr="00915C5D" w:rsidRDefault="00944E1E" w:rsidP="00F05D27">
            <w:pPr>
              <w:spacing w:after="0" w:line="240" w:lineRule="auto"/>
              <w:rPr>
                <w:sz w:val="18"/>
                <w:szCs w:val="18"/>
              </w:rPr>
            </w:pPr>
            <w:r w:rsidRPr="00915C5D">
              <w:rPr>
                <w:sz w:val="18"/>
                <w:szCs w:val="18"/>
              </w:rPr>
              <w:t>5</w:t>
            </w:r>
          </w:p>
        </w:tc>
        <w:tc>
          <w:tcPr>
            <w:tcW w:w="2520" w:type="dxa"/>
          </w:tcPr>
          <w:p w:rsidR="002B2B1A" w:rsidRPr="00915C5D" w:rsidRDefault="002B2B1A" w:rsidP="00DB5C50">
            <w:pPr>
              <w:spacing w:after="0" w:line="240" w:lineRule="auto"/>
              <w:rPr>
                <w:bCs/>
                <w:sz w:val="18"/>
                <w:szCs w:val="18"/>
              </w:rPr>
            </w:pPr>
            <w:r w:rsidRPr="00915C5D">
              <w:rPr>
                <w:bCs/>
                <w:sz w:val="18"/>
                <w:szCs w:val="18"/>
              </w:rPr>
              <w:t xml:space="preserve">JIRA ticket resolution (slide </w:t>
            </w:r>
            <w:r w:rsidR="00DB5C50">
              <w:rPr>
                <w:bCs/>
                <w:sz w:val="18"/>
                <w:szCs w:val="18"/>
              </w:rPr>
              <w:t>9</w:t>
            </w:r>
            <w:r w:rsidRPr="00915C5D">
              <w:rPr>
                <w:bCs/>
                <w:sz w:val="18"/>
                <w:szCs w:val="18"/>
              </w:rPr>
              <w:t>)</w:t>
            </w:r>
          </w:p>
        </w:tc>
        <w:tc>
          <w:tcPr>
            <w:tcW w:w="8910" w:type="dxa"/>
          </w:tcPr>
          <w:p w:rsidR="002B2B1A" w:rsidRPr="00915C5D" w:rsidRDefault="002B2B1A" w:rsidP="00F05D27">
            <w:pPr>
              <w:spacing w:after="0" w:line="240" w:lineRule="auto"/>
              <w:rPr>
                <w:sz w:val="18"/>
                <w:szCs w:val="18"/>
              </w:rPr>
            </w:pPr>
            <w:r w:rsidRPr="00915C5D">
              <w:rPr>
                <w:sz w:val="18"/>
                <w:szCs w:val="18"/>
              </w:rPr>
              <w:t>- When a ticket is set to “Resolved”, a “Resolution” must be provided. Below are some common resolutions:</w:t>
            </w:r>
          </w:p>
          <w:p w:rsidR="002B2B1A" w:rsidRPr="00915C5D" w:rsidRDefault="002B2B1A" w:rsidP="00F05D27">
            <w:pPr>
              <w:spacing w:after="0" w:line="240" w:lineRule="auto"/>
              <w:rPr>
                <w:sz w:val="18"/>
                <w:szCs w:val="18"/>
              </w:rPr>
            </w:pPr>
            <w:r w:rsidRPr="00915C5D">
              <w:rPr>
                <w:sz w:val="18"/>
                <w:szCs w:val="18"/>
              </w:rPr>
              <w:t>+ Invalid: means the reported issue is actually not a bug.</w:t>
            </w:r>
          </w:p>
          <w:p w:rsidR="002B2B1A" w:rsidRPr="00915C5D" w:rsidRDefault="002B2B1A" w:rsidP="00F05D27">
            <w:pPr>
              <w:spacing w:after="0" w:line="240" w:lineRule="auto"/>
              <w:rPr>
                <w:sz w:val="18"/>
                <w:szCs w:val="18"/>
              </w:rPr>
            </w:pPr>
            <w:r w:rsidRPr="00915C5D">
              <w:rPr>
                <w:sz w:val="18"/>
                <w:szCs w:val="18"/>
              </w:rPr>
              <w:t xml:space="preserve">+ Incomplete: means the information in the report is not enough to continue processing. Ex: Log is </w:t>
            </w:r>
            <w:r w:rsidR="00CE77E0" w:rsidRPr="00915C5D">
              <w:rPr>
                <w:sz w:val="18"/>
                <w:szCs w:val="18"/>
              </w:rPr>
              <w:t>corrupted;</w:t>
            </w:r>
            <w:r w:rsidRPr="00915C5D">
              <w:rPr>
                <w:sz w:val="18"/>
                <w:szCs w:val="18"/>
              </w:rPr>
              <w:t xml:space="preserve"> steps to reproduce are not clear, e</w:t>
            </w:r>
            <w:r w:rsidR="00BE3066" w:rsidRPr="00915C5D">
              <w:rPr>
                <w:sz w:val="18"/>
                <w:szCs w:val="18"/>
              </w:rPr>
              <w:t>tc</w:t>
            </w:r>
            <w:r w:rsidRPr="00915C5D">
              <w:rPr>
                <w:sz w:val="18"/>
                <w:szCs w:val="18"/>
              </w:rPr>
              <w:t>.</w:t>
            </w:r>
          </w:p>
          <w:p w:rsidR="002B2B1A" w:rsidRPr="00915C5D" w:rsidRDefault="002B2B1A" w:rsidP="00F05D27">
            <w:pPr>
              <w:spacing w:after="0" w:line="240" w:lineRule="auto"/>
              <w:rPr>
                <w:sz w:val="18"/>
                <w:szCs w:val="18"/>
              </w:rPr>
            </w:pPr>
            <w:r w:rsidRPr="00915C5D">
              <w:rPr>
                <w:sz w:val="18"/>
                <w:szCs w:val="18"/>
              </w:rPr>
              <w:t>+ Duplicate: means another similar ticket (same root cause)</w:t>
            </w:r>
            <w:r w:rsidR="00D83A2F">
              <w:rPr>
                <w:sz w:val="18"/>
                <w:szCs w:val="18"/>
              </w:rPr>
              <w:t xml:space="preserve"> already exists</w:t>
            </w:r>
            <w:r w:rsidRPr="00915C5D">
              <w:rPr>
                <w:sz w:val="18"/>
                <w:szCs w:val="18"/>
              </w:rPr>
              <w:t xml:space="preserve"> which has not been fixed yet.</w:t>
            </w:r>
          </w:p>
          <w:p w:rsidR="002B2B1A" w:rsidRPr="00915C5D" w:rsidRDefault="002B2B1A" w:rsidP="00F05D27">
            <w:pPr>
              <w:spacing w:after="0" w:line="240" w:lineRule="auto"/>
              <w:rPr>
                <w:sz w:val="18"/>
                <w:szCs w:val="18"/>
              </w:rPr>
            </w:pPr>
            <w:r w:rsidRPr="00915C5D">
              <w:rPr>
                <w:sz w:val="18"/>
                <w:szCs w:val="18"/>
              </w:rPr>
              <w:t>+ Won’t fix: means</w:t>
            </w:r>
            <w:r w:rsidR="00CE77E0">
              <w:rPr>
                <w:sz w:val="18"/>
                <w:szCs w:val="18"/>
              </w:rPr>
              <w:t xml:space="preserve"> the</w:t>
            </w:r>
            <w:r w:rsidRPr="00915C5D">
              <w:rPr>
                <w:sz w:val="18"/>
                <w:szCs w:val="18"/>
              </w:rPr>
              <w:t xml:space="preserve"> developer decides not to fix the issue.</w:t>
            </w:r>
          </w:p>
          <w:p w:rsidR="002B2B1A" w:rsidRPr="00915C5D" w:rsidRDefault="002B2B1A" w:rsidP="00F05D27">
            <w:pPr>
              <w:spacing w:after="0" w:line="240" w:lineRule="auto"/>
              <w:rPr>
                <w:sz w:val="18"/>
                <w:szCs w:val="18"/>
              </w:rPr>
            </w:pPr>
            <w:r w:rsidRPr="00915C5D">
              <w:rPr>
                <w:sz w:val="18"/>
                <w:szCs w:val="18"/>
              </w:rPr>
              <w:t>+ Cannot reproduce</w:t>
            </w:r>
            <w:r w:rsidR="00F66B30" w:rsidRPr="00915C5D">
              <w:rPr>
                <w:sz w:val="18"/>
                <w:szCs w:val="18"/>
              </w:rPr>
              <w:t xml:space="preserve">: means the issue reproducibility frequency is low and </w:t>
            </w:r>
            <w:r w:rsidR="00D83A2F">
              <w:rPr>
                <w:sz w:val="18"/>
                <w:szCs w:val="18"/>
              </w:rPr>
              <w:t xml:space="preserve">the </w:t>
            </w:r>
            <w:r w:rsidR="00F66B30" w:rsidRPr="00915C5D">
              <w:rPr>
                <w:sz w:val="18"/>
                <w:szCs w:val="18"/>
              </w:rPr>
              <w:t>developer is unable to reproduce it again.</w:t>
            </w:r>
          </w:p>
          <w:p w:rsidR="00F66B30" w:rsidRPr="00915C5D" w:rsidRDefault="009731A9" w:rsidP="00F05D27">
            <w:pPr>
              <w:spacing w:after="0" w:line="240" w:lineRule="auto"/>
              <w:rPr>
                <w:sz w:val="18"/>
                <w:szCs w:val="18"/>
              </w:rPr>
            </w:pPr>
            <w:r>
              <w:rPr>
                <w:sz w:val="18"/>
                <w:szCs w:val="18"/>
              </w:rPr>
              <w:t>+ On Hold: M</w:t>
            </w:r>
            <w:r w:rsidR="00F66B30" w:rsidRPr="00915C5D">
              <w:rPr>
                <w:sz w:val="18"/>
                <w:szCs w:val="18"/>
              </w:rPr>
              <w:t xml:space="preserve">eans the issue takes </w:t>
            </w:r>
            <w:r w:rsidR="00D83A2F">
              <w:rPr>
                <w:sz w:val="18"/>
                <w:szCs w:val="18"/>
              </w:rPr>
              <w:t xml:space="preserve">a </w:t>
            </w:r>
            <w:r w:rsidR="00F66B30" w:rsidRPr="00915C5D">
              <w:rPr>
                <w:sz w:val="18"/>
                <w:szCs w:val="18"/>
              </w:rPr>
              <w:t xml:space="preserve">long time to analyze, or </w:t>
            </w:r>
            <w:r w:rsidR="00D83A2F">
              <w:rPr>
                <w:sz w:val="18"/>
                <w:szCs w:val="18"/>
              </w:rPr>
              <w:t xml:space="preserve">the </w:t>
            </w:r>
            <w:r w:rsidR="00F66B30" w:rsidRPr="00915C5D">
              <w:rPr>
                <w:sz w:val="18"/>
                <w:szCs w:val="18"/>
              </w:rPr>
              <w:t>developer decides to fix it later.</w:t>
            </w:r>
          </w:p>
          <w:p w:rsidR="00F66B30" w:rsidRPr="00915C5D" w:rsidRDefault="00F66B30" w:rsidP="00F05D27">
            <w:pPr>
              <w:spacing w:after="0" w:line="240" w:lineRule="auto"/>
              <w:rPr>
                <w:sz w:val="18"/>
                <w:szCs w:val="18"/>
              </w:rPr>
            </w:pPr>
            <w:r w:rsidRPr="00915C5D">
              <w:rPr>
                <w:sz w:val="18"/>
                <w:szCs w:val="18"/>
              </w:rPr>
              <w:t xml:space="preserve">+ In Progress: means </w:t>
            </w:r>
            <w:r w:rsidR="00D83A2F">
              <w:rPr>
                <w:sz w:val="18"/>
                <w:szCs w:val="18"/>
              </w:rPr>
              <w:t xml:space="preserve">the </w:t>
            </w:r>
            <w:r w:rsidRPr="00915C5D">
              <w:rPr>
                <w:sz w:val="18"/>
                <w:szCs w:val="18"/>
              </w:rPr>
              <w:t>developer is working on the issue.</w:t>
            </w:r>
          </w:p>
          <w:p w:rsidR="002B2B1A" w:rsidRPr="00915C5D" w:rsidRDefault="00F66B30" w:rsidP="00D83A2F">
            <w:pPr>
              <w:spacing w:after="0" w:line="240" w:lineRule="auto"/>
              <w:rPr>
                <w:sz w:val="18"/>
                <w:szCs w:val="18"/>
              </w:rPr>
            </w:pPr>
            <w:r w:rsidRPr="00915C5D">
              <w:rPr>
                <w:sz w:val="18"/>
                <w:szCs w:val="18"/>
              </w:rPr>
              <w:t xml:space="preserve">+ Fixed: means when a patch for the bug is ready, and passes review by </w:t>
            </w:r>
            <w:r w:rsidR="00D83A2F">
              <w:rPr>
                <w:sz w:val="18"/>
                <w:szCs w:val="18"/>
              </w:rPr>
              <w:t xml:space="preserve">the </w:t>
            </w:r>
            <w:r w:rsidRPr="00915C5D">
              <w:rPr>
                <w:sz w:val="18"/>
                <w:szCs w:val="18"/>
              </w:rPr>
              <w:t>Development Lea</w:t>
            </w:r>
            <w:r w:rsidR="00CE77E0">
              <w:rPr>
                <w:sz w:val="18"/>
                <w:szCs w:val="18"/>
              </w:rPr>
              <w:t>d, the issue will be changed to</w:t>
            </w:r>
            <w:r w:rsidRPr="00915C5D">
              <w:rPr>
                <w:sz w:val="18"/>
                <w:szCs w:val="18"/>
              </w:rPr>
              <w:t xml:space="preserve"> “Fixed”</w:t>
            </w:r>
            <w:r w:rsidR="00D83A2F">
              <w:rPr>
                <w:sz w:val="18"/>
                <w:szCs w:val="18"/>
              </w:rPr>
              <w:t>.</w:t>
            </w:r>
          </w:p>
        </w:tc>
      </w:tr>
      <w:tr w:rsidR="00F66B30" w:rsidRPr="00F05D27" w:rsidTr="00F05D27">
        <w:tc>
          <w:tcPr>
            <w:tcW w:w="468" w:type="dxa"/>
          </w:tcPr>
          <w:p w:rsidR="00F66B30" w:rsidRPr="00915C5D" w:rsidRDefault="00944E1E" w:rsidP="00F05D27">
            <w:pPr>
              <w:spacing w:after="0" w:line="240" w:lineRule="auto"/>
              <w:rPr>
                <w:sz w:val="18"/>
                <w:szCs w:val="18"/>
              </w:rPr>
            </w:pPr>
            <w:r w:rsidRPr="00915C5D">
              <w:rPr>
                <w:sz w:val="18"/>
                <w:szCs w:val="18"/>
              </w:rPr>
              <w:t>6</w:t>
            </w:r>
          </w:p>
        </w:tc>
        <w:tc>
          <w:tcPr>
            <w:tcW w:w="2520" w:type="dxa"/>
          </w:tcPr>
          <w:p w:rsidR="00F66B30" w:rsidRPr="00915C5D" w:rsidRDefault="00944E1E" w:rsidP="00DB5C50">
            <w:pPr>
              <w:spacing w:after="0" w:line="240" w:lineRule="auto"/>
              <w:rPr>
                <w:bCs/>
                <w:sz w:val="18"/>
                <w:szCs w:val="18"/>
              </w:rPr>
            </w:pPr>
            <w:r w:rsidRPr="00915C5D">
              <w:rPr>
                <w:bCs/>
                <w:sz w:val="18"/>
                <w:szCs w:val="18"/>
              </w:rPr>
              <w:t xml:space="preserve">Issue Type – Task (slide </w:t>
            </w:r>
            <w:r w:rsidR="00DB5C50">
              <w:rPr>
                <w:bCs/>
                <w:sz w:val="18"/>
                <w:szCs w:val="18"/>
              </w:rPr>
              <w:t>10</w:t>
            </w:r>
            <w:r w:rsidRPr="00915C5D">
              <w:rPr>
                <w:bCs/>
                <w:sz w:val="18"/>
                <w:szCs w:val="18"/>
              </w:rPr>
              <w:t>,</w:t>
            </w:r>
            <w:r w:rsidR="00C87220">
              <w:rPr>
                <w:bCs/>
                <w:sz w:val="18"/>
                <w:szCs w:val="18"/>
              </w:rPr>
              <w:t>1</w:t>
            </w:r>
            <w:r w:rsidR="00DB5C50">
              <w:rPr>
                <w:bCs/>
                <w:sz w:val="18"/>
                <w:szCs w:val="18"/>
              </w:rPr>
              <w:t>1</w:t>
            </w:r>
            <w:r w:rsidR="00120407" w:rsidRPr="00915C5D">
              <w:rPr>
                <w:bCs/>
                <w:sz w:val="18"/>
                <w:szCs w:val="18"/>
              </w:rPr>
              <w:t>,1</w:t>
            </w:r>
            <w:r w:rsidR="00DB5C50">
              <w:rPr>
                <w:bCs/>
                <w:sz w:val="18"/>
                <w:szCs w:val="18"/>
              </w:rPr>
              <w:t>2</w:t>
            </w:r>
            <w:r w:rsidRPr="00915C5D">
              <w:rPr>
                <w:bCs/>
                <w:sz w:val="18"/>
                <w:szCs w:val="18"/>
              </w:rPr>
              <w:t>)</w:t>
            </w:r>
          </w:p>
        </w:tc>
        <w:tc>
          <w:tcPr>
            <w:tcW w:w="8910" w:type="dxa"/>
          </w:tcPr>
          <w:p w:rsidR="00F66B30" w:rsidRPr="00915C5D" w:rsidRDefault="00944E1E" w:rsidP="00F05D27">
            <w:pPr>
              <w:spacing w:after="0" w:line="240" w:lineRule="auto"/>
              <w:rPr>
                <w:sz w:val="18"/>
                <w:szCs w:val="18"/>
              </w:rPr>
            </w:pPr>
            <w:r w:rsidRPr="00915C5D">
              <w:rPr>
                <w:sz w:val="18"/>
                <w:szCs w:val="18"/>
              </w:rPr>
              <w:t>Now, we will move to task type.</w:t>
            </w:r>
          </w:p>
          <w:p w:rsidR="00944E1E" w:rsidRPr="00915C5D" w:rsidRDefault="00944E1E" w:rsidP="00F05D27">
            <w:pPr>
              <w:spacing w:after="0" w:line="240" w:lineRule="auto"/>
              <w:rPr>
                <w:sz w:val="18"/>
                <w:szCs w:val="18"/>
              </w:rPr>
            </w:pPr>
            <w:r w:rsidRPr="00915C5D">
              <w:rPr>
                <w:sz w:val="18"/>
                <w:szCs w:val="18"/>
              </w:rPr>
              <w:t xml:space="preserve">- A Task is ideally a Bug. When a developer finds an issue, she/he will open a Task to track work on it until the issue is </w:t>
            </w:r>
            <w:r w:rsidRPr="00915C5D">
              <w:rPr>
                <w:sz w:val="18"/>
                <w:szCs w:val="18"/>
              </w:rPr>
              <w:lastRenderedPageBreak/>
              <w:t>resolved or closed.</w:t>
            </w:r>
          </w:p>
          <w:p w:rsidR="00944E1E" w:rsidRPr="00915C5D" w:rsidRDefault="00944E1E" w:rsidP="00F05D27">
            <w:pPr>
              <w:spacing w:after="0" w:line="240" w:lineRule="auto"/>
              <w:rPr>
                <w:sz w:val="18"/>
                <w:szCs w:val="18"/>
              </w:rPr>
            </w:pPr>
            <w:r w:rsidRPr="00915C5D">
              <w:rPr>
                <w:sz w:val="18"/>
                <w:szCs w:val="18"/>
              </w:rPr>
              <w:t>- Creating a Task is the same as creating a bug</w:t>
            </w:r>
            <w:r w:rsidR="00D83A2F">
              <w:rPr>
                <w:sz w:val="18"/>
                <w:szCs w:val="18"/>
              </w:rPr>
              <w:t>.  T</w:t>
            </w:r>
            <w:r w:rsidRPr="00915C5D">
              <w:rPr>
                <w:sz w:val="18"/>
                <w:szCs w:val="18"/>
              </w:rPr>
              <w:t xml:space="preserve">he meaning of Task’s fields is the same as Bug’s (Please see the detail of the Bug’s field in Testers Part). However, while the </w:t>
            </w:r>
            <w:r w:rsidR="00CE77E0" w:rsidRPr="00915C5D">
              <w:rPr>
                <w:sz w:val="18"/>
                <w:szCs w:val="18"/>
              </w:rPr>
              <w:t>bug requires</w:t>
            </w:r>
            <w:r w:rsidRPr="00915C5D">
              <w:rPr>
                <w:sz w:val="18"/>
                <w:szCs w:val="18"/>
              </w:rPr>
              <w:t xml:space="preserve"> many mandatory fields, the only mandatory field for Task is the summary.</w:t>
            </w:r>
          </w:p>
          <w:p w:rsidR="00944E1E" w:rsidRPr="00915C5D" w:rsidRDefault="00944E1E" w:rsidP="00F05D27">
            <w:pPr>
              <w:spacing w:after="0" w:line="240" w:lineRule="auto"/>
              <w:rPr>
                <w:sz w:val="18"/>
                <w:szCs w:val="18"/>
              </w:rPr>
            </w:pPr>
            <w:r w:rsidRPr="00915C5D">
              <w:rPr>
                <w:sz w:val="18"/>
                <w:szCs w:val="18"/>
              </w:rPr>
              <w:t>- A Task also has the same workflow as a bug.</w:t>
            </w:r>
          </w:p>
          <w:p w:rsidR="00944E1E" w:rsidRPr="00915C5D" w:rsidRDefault="00944E1E" w:rsidP="00F05D27">
            <w:pPr>
              <w:spacing w:after="0" w:line="240" w:lineRule="auto"/>
              <w:rPr>
                <w:sz w:val="18"/>
                <w:szCs w:val="18"/>
              </w:rPr>
            </w:pPr>
            <w:r w:rsidRPr="00915C5D">
              <w:rPr>
                <w:sz w:val="18"/>
                <w:szCs w:val="18"/>
              </w:rPr>
              <w:t>- A Task sometimes has many sub-tasks</w:t>
            </w:r>
            <w:r w:rsidR="00412795" w:rsidRPr="00915C5D">
              <w:rPr>
                <w:sz w:val="18"/>
                <w:szCs w:val="18"/>
              </w:rPr>
              <w:t>.</w:t>
            </w:r>
            <w:r w:rsidRPr="00915C5D">
              <w:rPr>
                <w:sz w:val="18"/>
                <w:szCs w:val="18"/>
              </w:rPr>
              <w:t xml:space="preserve"> </w:t>
            </w:r>
            <w:r w:rsidR="00412795" w:rsidRPr="00915C5D">
              <w:rPr>
                <w:sz w:val="18"/>
                <w:szCs w:val="18"/>
              </w:rPr>
              <w:t>I</w:t>
            </w:r>
            <w:r w:rsidRPr="00915C5D">
              <w:rPr>
                <w:sz w:val="18"/>
                <w:szCs w:val="18"/>
              </w:rPr>
              <w:t>t depends on the task information.</w:t>
            </w:r>
          </w:p>
          <w:p w:rsidR="00944E1E" w:rsidRPr="00915C5D" w:rsidRDefault="00944E1E" w:rsidP="00F05D27">
            <w:pPr>
              <w:spacing w:after="0" w:line="240" w:lineRule="auto"/>
              <w:rPr>
                <w:sz w:val="18"/>
                <w:szCs w:val="18"/>
              </w:rPr>
            </w:pPr>
            <w:r w:rsidRPr="00915C5D">
              <w:rPr>
                <w:sz w:val="18"/>
                <w:szCs w:val="18"/>
              </w:rPr>
              <w:t>- When c</w:t>
            </w:r>
            <w:r w:rsidR="00412795" w:rsidRPr="00915C5D">
              <w:rPr>
                <w:sz w:val="18"/>
                <w:szCs w:val="18"/>
              </w:rPr>
              <w:t>reating a task, “Due Date” and “Original Estimate” fields should also be filled</w:t>
            </w:r>
            <w:r w:rsidR="00D83A2F">
              <w:rPr>
                <w:sz w:val="18"/>
                <w:szCs w:val="18"/>
              </w:rPr>
              <w:t xml:space="preserve"> in</w:t>
            </w:r>
            <w:r w:rsidR="00412795" w:rsidRPr="00915C5D">
              <w:rPr>
                <w:sz w:val="18"/>
                <w:szCs w:val="18"/>
              </w:rPr>
              <w:t>.</w:t>
            </w:r>
          </w:p>
          <w:p w:rsidR="00CD06AE" w:rsidRPr="00915C5D" w:rsidRDefault="00CD06AE" w:rsidP="00F05D27">
            <w:pPr>
              <w:spacing w:after="0" w:line="240" w:lineRule="auto"/>
              <w:rPr>
                <w:sz w:val="18"/>
                <w:szCs w:val="18"/>
              </w:rPr>
            </w:pPr>
          </w:p>
        </w:tc>
      </w:tr>
      <w:tr w:rsidR="007B0A19" w:rsidRPr="00F05D27" w:rsidTr="00F05D27">
        <w:tc>
          <w:tcPr>
            <w:tcW w:w="468" w:type="dxa"/>
          </w:tcPr>
          <w:p w:rsidR="007B0A19" w:rsidRPr="00915C5D" w:rsidRDefault="00694AB9" w:rsidP="00F05D27">
            <w:pPr>
              <w:spacing w:after="0" w:line="240" w:lineRule="auto"/>
              <w:rPr>
                <w:bCs/>
                <w:sz w:val="18"/>
                <w:szCs w:val="18"/>
              </w:rPr>
            </w:pPr>
            <w:r>
              <w:rPr>
                <w:bCs/>
                <w:sz w:val="18"/>
                <w:szCs w:val="18"/>
              </w:rPr>
              <w:lastRenderedPageBreak/>
              <w:t>7</w:t>
            </w:r>
          </w:p>
        </w:tc>
        <w:tc>
          <w:tcPr>
            <w:tcW w:w="2520" w:type="dxa"/>
          </w:tcPr>
          <w:p w:rsidR="007B0A19" w:rsidRPr="00915C5D" w:rsidRDefault="007B0A19" w:rsidP="00F05D27">
            <w:pPr>
              <w:spacing w:after="0" w:line="240" w:lineRule="auto"/>
              <w:rPr>
                <w:bCs/>
                <w:sz w:val="18"/>
                <w:szCs w:val="18"/>
              </w:rPr>
            </w:pPr>
            <w:r w:rsidRPr="00915C5D">
              <w:rPr>
                <w:bCs/>
                <w:sz w:val="18"/>
                <w:szCs w:val="18"/>
              </w:rPr>
              <w:t xml:space="preserve">Issue Type – Improvement (slide </w:t>
            </w:r>
            <w:r w:rsidR="00120407" w:rsidRPr="00915C5D">
              <w:rPr>
                <w:bCs/>
                <w:sz w:val="18"/>
                <w:szCs w:val="18"/>
              </w:rPr>
              <w:t>1</w:t>
            </w:r>
            <w:r w:rsidR="00D060C6">
              <w:rPr>
                <w:bCs/>
                <w:sz w:val="18"/>
                <w:szCs w:val="18"/>
              </w:rPr>
              <w:t>3</w:t>
            </w:r>
            <w:r w:rsidR="00120407" w:rsidRPr="00915C5D">
              <w:rPr>
                <w:bCs/>
                <w:sz w:val="18"/>
                <w:szCs w:val="18"/>
              </w:rPr>
              <w:t>, 1</w:t>
            </w:r>
            <w:r w:rsidR="00D060C6">
              <w:rPr>
                <w:bCs/>
                <w:sz w:val="18"/>
                <w:szCs w:val="18"/>
              </w:rPr>
              <w:t>4</w:t>
            </w:r>
            <w:r w:rsidRPr="00915C5D">
              <w:rPr>
                <w:bCs/>
                <w:sz w:val="18"/>
                <w:szCs w:val="18"/>
              </w:rPr>
              <w:t>)</w:t>
            </w:r>
          </w:p>
          <w:p w:rsidR="007B0A19" w:rsidRPr="00915C5D" w:rsidRDefault="007B0A19" w:rsidP="007B0A19">
            <w:pPr>
              <w:spacing w:after="0" w:line="240" w:lineRule="auto"/>
              <w:rPr>
                <w:bCs/>
                <w:sz w:val="18"/>
                <w:szCs w:val="18"/>
              </w:rPr>
            </w:pPr>
            <w:r w:rsidRPr="00915C5D">
              <w:rPr>
                <w:bCs/>
                <w:sz w:val="18"/>
                <w:szCs w:val="18"/>
              </w:rPr>
              <w:t>Ex: Improvement:  http://172.31.59.94/jira/browse/HDGHMC-53177</w:t>
            </w:r>
          </w:p>
        </w:tc>
        <w:tc>
          <w:tcPr>
            <w:tcW w:w="8910" w:type="dxa"/>
          </w:tcPr>
          <w:p w:rsidR="007B0A19" w:rsidRDefault="007B0A19" w:rsidP="007B0A19">
            <w:pPr>
              <w:rPr>
                <w:sz w:val="18"/>
                <w:szCs w:val="18"/>
              </w:rPr>
            </w:pPr>
            <w:r>
              <w:rPr>
                <w:sz w:val="18"/>
                <w:szCs w:val="18"/>
              </w:rPr>
              <w:t>Now we will go through improvement issue type.</w:t>
            </w:r>
          </w:p>
          <w:p w:rsidR="00237F45" w:rsidRPr="007B0A19" w:rsidRDefault="007B0A19" w:rsidP="00237F45">
            <w:pPr>
              <w:rPr>
                <w:sz w:val="18"/>
                <w:szCs w:val="18"/>
              </w:rPr>
            </w:pPr>
            <w:r w:rsidRPr="00873754">
              <w:rPr>
                <w:sz w:val="18"/>
                <w:szCs w:val="18"/>
              </w:rPr>
              <w:t>-</w:t>
            </w:r>
            <w:r>
              <w:rPr>
                <w:sz w:val="18"/>
                <w:szCs w:val="18"/>
              </w:rPr>
              <w:t xml:space="preserve"> When </w:t>
            </w:r>
            <w:r w:rsidRPr="00873754">
              <w:rPr>
                <w:sz w:val="18"/>
                <w:szCs w:val="18"/>
              </w:rPr>
              <w:t>an existing feature needs to be improved, we create a ticket type Improvement. W</w:t>
            </w:r>
            <w:r w:rsidR="00D83A2F">
              <w:rPr>
                <w:sz w:val="18"/>
                <w:szCs w:val="18"/>
              </w:rPr>
              <w:t>e use this ticket to track work</w:t>
            </w:r>
            <w:r w:rsidRPr="00873754">
              <w:rPr>
                <w:sz w:val="18"/>
                <w:szCs w:val="18"/>
              </w:rPr>
              <w:t xml:space="preserve"> on the improvement until it is resolved/closed</w:t>
            </w:r>
            <w:r>
              <w:rPr>
                <w:sz w:val="18"/>
                <w:szCs w:val="18"/>
              </w:rPr>
              <w:t>.</w:t>
            </w:r>
            <w:r>
              <w:rPr>
                <w:sz w:val="18"/>
                <w:szCs w:val="18"/>
              </w:rPr>
              <w:br/>
              <w:t>Creating improvement type and the meaning</w:t>
            </w:r>
            <w:r w:rsidR="007C5278">
              <w:rPr>
                <w:sz w:val="18"/>
                <w:szCs w:val="18"/>
              </w:rPr>
              <w:t>s</w:t>
            </w:r>
            <w:r>
              <w:rPr>
                <w:sz w:val="18"/>
                <w:szCs w:val="18"/>
              </w:rPr>
              <w:t xml:space="preserve"> of fields are the same as creating a Bug.</w:t>
            </w:r>
            <w:r>
              <w:rPr>
                <w:sz w:val="18"/>
                <w:szCs w:val="18"/>
              </w:rPr>
              <w:br/>
            </w:r>
            <w:r w:rsidRPr="00DF1BAC">
              <w:rPr>
                <w:sz w:val="18"/>
                <w:szCs w:val="18"/>
              </w:rPr>
              <w:t xml:space="preserve">Ex: Enter </w:t>
            </w:r>
            <w:r w:rsidR="00DF1BAC" w:rsidRPr="00DF1BAC">
              <w:rPr>
                <w:sz w:val="18"/>
                <w:szCs w:val="18"/>
              </w:rPr>
              <w:t>HDGHMC-53177</w:t>
            </w:r>
            <w:r w:rsidR="00DF1BAC">
              <w:rPr>
                <w:sz w:val="18"/>
                <w:szCs w:val="18"/>
              </w:rPr>
              <w:t xml:space="preserve"> </w:t>
            </w:r>
            <w:r w:rsidRPr="00DF1BAC">
              <w:rPr>
                <w:sz w:val="18"/>
                <w:szCs w:val="18"/>
              </w:rPr>
              <w:t>to QS.</w:t>
            </w:r>
          </w:p>
        </w:tc>
      </w:tr>
      <w:tr w:rsidR="00B41F03" w:rsidRPr="00F05D27" w:rsidTr="00F05D27">
        <w:tc>
          <w:tcPr>
            <w:tcW w:w="468" w:type="dxa"/>
          </w:tcPr>
          <w:p w:rsidR="00B41F03" w:rsidRPr="00915C5D" w:rsidRDefault="00237F45" w:rsidP="00237F45">
            <w:pPr>
              <w:spacing w:after="0" w:line="240" w:lineRule="auto"/>
              <w:rPr>
                <w:sz w:val="18"/>
                <w:szCs w:val="18"/>
              </w:rPr>
            </w:pPr>
            <w:r>
              <w:rPr>
                <w:sz w:val="18"/>
                <w:szCs w:val="18"/>
              </w:rPr>
              <w:t>8</w:t>
            </w:r>
          </w:p>
        </w:tc>
        <w:tc>
          <w:tcPr>
            <w:tcW w:w="2520" w:type="dxa"/>
          </w:tcPr>
          <w:p w:rsidR="00B41F03" w:rsidRPr="00915C5D" w:rsidRDefault="00EF3C3C" w:rsidP="00F05D27">
            <w:pPr>
              <w:spacing w:after="0" w:line="240" w:lineRule="auto"/>
              <w:rPr>
                <w:sz w:val="18"/>
                <w:szCs w:val="18"/>
              </w:rPr>
            </w:pPr>
            <w:r w:rsidRPr="00915C5D">
              <w:rPr>
                <w:sz w:val="18"/>
                <w:szCs w:val="18"/>
              </w:rPr>
              <w:t xml:space="preserve">Search issues – Quick Search (Slide </w:t>
            </w:r>
            <w:r w:rsidR="00D00C8F" w:rsidRPr="00915C5D">
              <w:rPr>
                <w:sz w:val="18"/>
                <w:szCs w:val="18"/>
              </w:rPr>
              <w:t>1</w:t>
            </w:r>
            <w:r w:rsidR="00BD7CAD">
              <w:rPr>
                <w:sz w:val="18"/>
                <w:szCs w:val="18"/>
              </w:rPr>
              <w:t>5</w:t>
            </w:r>
            <w:r w:rsidR="00D00C8F" w:rsidRPr="00915C5D">
              <w:rPr>
                <w:sz w:val="18"/>
                <w:szCs w:val="18"/>
              </w:rPr>
              <w:t xml:space="preserve">, </w:t>
            </w:r>
            <w:r w:rsidR="00412795" w:rsidRPr="00915C5D">
              <w:rPr>
                <w:sz w:val="18"/>
                <w:szCs w:val="18"/>
              </w:rPr>
              <w:t>1</w:t>
            </w:r>
            <w:r w:rsidR="00BD7CAD">
              <w:rPr>
                <w:sz w:val="18"/>
                <w:szCs w:val="18"/>
              </w:rPr>
              <w:t>6</w:t>
            </w:r>
            <w:r w:rsidR="00412795" w:rsidRPr="00915C5D">
              <w:rPr>
                <w:sz w:val="18"/>
                <w:szCs w:val="18"/>
              </w:rPr>
              <w:t>, 1</w:t>
            </w:r>
            <w:r w:rsidR="00BD7CAD">
              <w:rPr>
                <w:sz w:val="18"/>
                <w:szCs w:val="18"/>
              </w:rPr>
              <w:t>7</w:t>
            </w:r>
            <w:r w:rsidR="00120407" w:rsidRPr="00915C5D">
              <w:rPr>
                <w:sz w:val="18"/>
                <w:szCs w:val="18"/>
              </w:rPr>
              <w:t>,1</w:t>
            </w:r>
            <w:r w:rsidR="00BD7CAD">
              <w:rPr>
                <w:sz w:val="18"/>
                <w:szCs w:val="18"/>
              </w:rPr>
              <w:t>8</w:t>
            </w:r>
            <w:r w:rsidR="00120407" w:rsidRPr="00915C5D">
              <w:rPr>
                <w:sz w:val="18"/>
                <w:szCs w:val="18"/>
              </w:rPr>
              <w:t>,1</w:t>
            </w:r>
            <w:r w:rsidR="00BD7CAD">
              <w:rPr>
                <w:sz w:val="18"/>
                <w:szCs w:val="18"/>
              </w:rPr>
              <w:t>9</w:t>
            </w:r>
            <w:r w:rsidR="003E2D51">
              <w:rPr>
                <w:sz w:val="18"/>
                <w:szCs w:val="18"/>
              </w:rPr>
              <w:t xml:space="preserve">, </w:t>
            </w:r>
            <w:r w:rsidR="00BD7CAD">
              <w:rPr>
                <w:sz w:val="18"/>
                <w:szCs w:val="18"/>
              </w:rPr>
              <w:t>20</w:t>
            </w:r>
            <w:r w:rsidRPr="00915C5D">
              <w:rPr>
                <w:sz w:val="18"/>
                <w:szCs w:val="18"/>
              </w:rPr>
              <w:t>)</w:t>
            </w:r>
          </w:p>
          <w:p w:rsidR="0072341F" w:rsidRPr="00915C5D" w:rsidRDefault="0072341F" w:rsidP="00F05D27">
            <w:pPr>
              <w:spacing w:after="0" w:line="240" w:lineRule="auto"/>
              <w:rPr>
                <w:sz w:val="18"/>
                <w:szCs w:val="18"/>
              </w:rPr>
            </w:pPr>
            <w:r w:rsidRPr="00915C5D">
              <w:rPr>
                <w:sz w:val="18"/>
                <w:szCs w:val="18"/>
              </w:rPr>
              <w:t>- Show the table</w:t>
            </w:r>
          </w:p>
        </w:tc>
        <w:tc>
          <w:tcPr>
            <w:tcW w:w="8910" w:type="dxa"/>
          </w:tcPr>
          <w:p w:rsidR="00D00C8F" w:rsidRPr="00915C5D" w:rsidRDefault="00D00C8F" w:rsidP="00F05D27">
            <w:pPr>
              <w:spacing w:after="0" w:line="240" w:lineRule="auto"/>
              <w:rPr>
                <w:sz w:val="18"/>
                <w:szCs w:val="18"/>
              </w:rPr>
            </w:pPr>
            <w:r w:rsidRPr="00915C5D">
              <w:rPr>
                <w:sz w:val="18"/>
                <w:szCs w:val="18"/>
              </w:rPr>
              <w:t xml:space="preserve">In the next section, you will go through Quick Search, </w:t>
            </w:r>
            <w:r w:rsidR="005D490B">
              <w:rPr>
                <w:sz w:val="18"/>
                <w:szCs w:val="18"/>
              </w:rPr>
              <w:t>Basic</w:t>
            </w:r>
            <w:r w:rsidR="005D490B" w:rsidRPr="00915C5D">
              <w:rPr>
                <w:sz w:val="18"/>
                <w:szCs w:val="18"/>
              </w:rPr>
              <w:t xml:space="preserve"> </w:t>
            </w:r>
            <w:r w:rsidRPr="00915C5D">
              <w:rPr>
                <w:sz w:val="18"/>
                <w:szCs w:val="18"/>
              </w:rPr>
              <w:t>Search, Advanced Search and Issue Filter.</w:t>
            </w:r>
          </w:p>
          <w:p w:rsidR="00B41F03" w:rsidRPr="00915C5D" w:rsidRDefault="007D4469" w:rsidP="00F05D27">
            <w:pPr>
              <w:spacing w:after="0" w:line="240" w:lineRule="auto"/>
              <w:rPr>
                <w:sz w:val="18"/>
                <w:szCs w:val="18"/>
              </w:rPr>
            </w:pPr>
            <w:r w:rsidRPr="00915C5D">
              <w:rPr>
                <w:sz w:val="18"/>
                <w:szCs w:val="18"/>
              </w:rPr>
              <w:t xml:space="preserve">* </w:t>
            </w:r>
            <w:r w:rsidR="00B012C4">
              <w:rPr>
                <w:sz w:val="18"/>
                <w:szCs w:val="18"/>
              </w:rPr>
              <w:t>JIRA</w:t>
            </w:r>
            <w:r w:rsidR="00EF3C3C" w:rsidRPr="00915C5D">
              <w:rPr>
                <w:sz w:val="18"/>
                <w:szCs w:val="18"/>
              </w:rPr>
              <w:t xml:space="preserve"> provides </w:t>
            </w:r>
            <w:r w:rsidR="00043865" w:rsidRPr="00915C5D">
              <w:rPr>
                <w:sz w:val="18"/>
                <w:szCs w:val="18"/>
              </w:rPr>
              <w:t xml:space="preserve">Quick Search </w:t>
            </w:r>
            <w:r w:rsidR="00B012C4">
              <w:rPr>
                <w:sz w:val="18"/>
                <w:szCs w:val="18"/>
              </w:rPr>
              <w:t>which</w:t>
            </w:r>
            <w:r w:rsidR="00043865" w:rsidRPr="00915C5D">
              <w:rPr>
                <w:sz w:val="18"/>
                <w:szCs w:val="18"/>
              </w:rPr>
              <w:t xml:space="preserve"> go</w:t>
            </w:r>
            <w:r w:rsidR="00B012C4">
              <w:rPr>
                <w:sz w:val="18"/>
                <w:szCs w:val="18"/>
              </w:rPr>
              <w:t>es</w:t>
            </w:r>
            <w:r w:rsidR="00043865" w:rsidRPr="00915C5D">
              <w:rPr>
                <w:sz w:val="18"/>
                <w:szCs w:val="18"/>
              </w:rPr>
              <w:t xml:space="preserve"> directly to an issue by typing a valid issue key or run</w:t>
            </w:r>
            <w:r w:rsidR="00CE77E0">
              <w:rPr>
                <w:sz w:val="18"/>
                <w:szCs w:val="18"/>
              </w:rPr>
              <w:t>ning</w:t>
            </w:r>
            <w:r w:rsidR="00043865" w:rsidRPr="00915C5D">
              <w:rPr>
                <w:sz w:val="18"/>
                <w:szCs w:val="18"/>
              </w:rPr>
              <w:t xml:space="preserve"> a free-text search</w:t>
            </w:r>
          </w:p>
          <w:p w:rsidR="00913034" w:rsidRPr="00915C5D" w:rsidRDefault="000147AA" w:rsidP="00F05D27">
            <w:pPr>
              <w:spacing w:after="0" w:line="240" w:lineRule="auto"/>
              <w:rPr>
                <w:sz w:val="18"/>
                <w:szCs w:val="18"/>
              </w:rPr>
            </w:pPr>
            <w:r w:rsidRPr="00915C5D">
              <w:rPr>
                <w:sz w:val="18"/>
                <w:szCs w:val="18"/>
              </w:rPr>
              <w:t xml:space="preserve">The Quick Search box is located at the top right of </w:t>
            </w:r>
            <w:r w:rsidR="00CE77E0">
              <w:rPr>
                <w:sz w:val="18"/>
                <w:szCs w:val="18"/>
              </w:rPr>
              <w:t>any JIRA screen. If we type in the</w:t>
            </w:r>
            <w:r w:rsidRPr="00915C5D">
              <w:rPr>
                <w:sz w:val="18"/>
                <w:szCs w:val="18"/>
              </w:rPr>
              <w:t xml:space="preserve"> correct ID of an issue, we will jump straight to that issue</w:t>
            </w:r>
            <w:r w:rsidR="007D4469" w:rsidRPr="00915C5D">
              <w:rPr>
                <w:sz w:val="18"/>
                <w:szCs w:val="18"/>
              </w:rPr>
              <w:t>.</w:t>
            </w:r>
            <w:r w:rsidR="00913034" w:rsidRPr="00915C5D">
              <w:rPr>
                <w:sz w:val="18"/>
                <w:szCs w:val="18"/>
              </w:rPr>
              <w:t xml:space="preserve">  Ex: Enter HDGHMC-43335 to QS.</w:t>
            </w:r>
          </w:p>
          <w:p w:rsidR="000147AA" w:rsidRPr="00915C5D" w:rsidRDefault="000147AA" w:rsidP="00F05D27">
            <w:pPr>
              <w:spacing w:after="0" w:line="240" w:lineRule="auto"/>
              <w:rPr>
                <w:sz w:val="18"/>
                <w:szCs w:val="18"/>
              </w:rPr>
            </w:pPr>
          </w:p>
          <w:p w:rsidR="00DF1BAC" w:rsidRPr="00915C5D" w:rsidRDefault="00D00C8F" w:rsidP="007B0A19">
            <w:pPr>
              <w:spacing w:after="0" w:line="240" w:lineRule="auto"/>
              <w:rPr>
                <w:sz w:val="18"/>
                <w:szCs w:val="18"/>
              </w:rPr>
            </w:pPr>
            <w:r w:rsidRPr="00915C5D">
              <w:rPr>
                <w:sz w:val="18"/>
                <w:szCs w:val="18"/>
              </w:rPr>
              <w:t>-We can search for any word within the issue we are looking for, provided the word is in summary, description or comments.</w:t>
            </w:r>
            <w:r w:rsidR="00913034" w:rsidRPr="00915C5D">
              <w:rPr>
                <w:sz w:val="18"/>
                <w:szCs w:val="18"/>
              </w:rPr>
              <w:t xml:space="preserve"> </w:t>
            </w:r>
          </w:p>
          <w:p w:rsidR="00447A97" w:rsidRPr="00915C5D" w:rsidRDefault="00DF1BAC" w:rsidP="007B0A19">
            <w:pPr>
              <w:spacing w:after="0" w:line="240" w:lineRule="auto"/>
              <w:rPr>
                <w:sz w:val="18"/>
                <w:szCs w:val="18"/>
              </w:rPr>
            </w:pPr>
            <w:r w:rsidRPr="00915C5D">
              <w:rPr>
                <w:sz w:val="18"/>
                <w:szCs w:val="18"/>
              </w:rPr>
              <w:t>*</w:t>
            </w:r>
            <w:r w:rsidR="00B0248B" w:rsidRPr="00915C5D">
              <w:rPr>
                <w:b/>
                <w:sz w:val="18"/>
                <w:szCs w:val="18"/>
              </w:rPr>
              <w:t>Ex</w:t>
            </w:r>
            <w:r w:rsidR="00B0248B" w:rsidRPr="00915C5D">
              <w:rPr>
                <w:sz w:val="18"/>
                <w:szCs w:val="18"/>
              </w:rPr>
              <w:t xml:space="preserve">: type the string “lost signal” and </w:t>
            </w:r>
            <w:r w:rsidR="00EF7CE6">
              <w:rPr>
                <w:sz w:val="18"/>
                <w:szCs w:val="18"/>
              </w:rPr>
              <w:t>press</w:t>
            </w:r>
            <w:r w:rsidR="00EF7CE6" w:rsidRPr="00915C5D">
              <w:rPr>
                <w:sz w:val="18"/>
                <w:szCs w:val="18"/>
              </w:rPr>
              <w:t xml:space="preserve"> </w:t>
            </w:r>
            <w:r w:rsidR="00B0248B" w:rsidRPr="00915C5D">
              <w:rPr>
                <w:sz w:val="18"/>
                <w:szCs w:val="18"/>
              </w:rPr>
              <w:t>Enter, all the issues which contain “lost”, “signal”,</w:t>
            </w:r>
            <w:r w:rsidR="00CE77E0">
              <w:rPr>
                <w:sz w:val="18"/>
                <w:szCs w:val="18"/>
              </w:rPr>
              <w:t xml:space="preserve"> or “lost signal” are listed in</w:t>
            </w:r>
            <w:r w:rsidR="00B0248B" w:rsidRPr="00915C5D">
              <w:rPr>
                <w:sz w:val="18"/>
                <w:szCs w:val="18"/>
              </w:rPr>
              <w:t xml:space="preserve"> the search results</w:t>
            </w:r>
          </w:p>
          <w:p w:rsidR="00D00C8F" w:rsidRPr="00915C5D" w:rsidRDefault="00D00C8F" w:rsidP="00F05D27">
            <w:pPr>
              <w:spacing w:after="0" w:line="240" w:lineRule="auto"/>
              <w:rPr>
                <w:sz w:val="18"/>
                <w:szCs w:val="18"/>
              </w:rPr>
            </w:pPr>
          </w:p>
          <w:p w:rsidR="00913034" w:rsidRPr="00915C5D" w:rsidRDefault="000B1EF9" w:rsidP="004657D9">
            <w:pPr>
              <w:spacing w:after="0" w:line="240" w:lineRule="auto"/>
              <w:rPr>
                <w:color w:val="7F7F7F"/>
                <w:sz w:val="18"/>
                <w:szCs w:val="18"/>
              </w:rPr>
            </w:pPr>
            <w:r w:rsidRPr="00915C5D">
              <w:rPr>
                <w:sz w:val="18"/>
                <w:szCs w:val="18"/>
              </w:rPr>
              <w:t xml:space="preserve">- </w:t>
            </w:r>
            <w:r w:rsidR="007D4469" w:rsidRPr="00915C5D">
              <w:rPr>
                <w:sz w:val="18"/>
                <w:szCs w:val="18"/>
              </w:rPr>
              <w:t>Quick Search also let</w:t>
            </w:r>
            <w:r w:rsidR="00B012C4">
              <w:rPr>
                <w:sz w:val="18"/>
                <w:szCs w:val="18"/>
              </w:rPr>
              <w:t>s</w:t>
            </w:r>
            <w:r w:rsidR="007D4469" w:rsidRPr="00915C5D">
              <w:rPr>
                <w:sz w:val="18"/>
                <w:szCs w:val="18"/>
              </w:rPr>
              <w:t xml:space="preserve"> users perform “smart” searches with minimal typing. </w:t>
            </w:r>
            <w:r w:rsidRPr="00915C5D">
              <w:rPr>
                <w:sz w:val="18"/>
                <w:szCs w:val="18"/>
              </w:rPr>
              <w:t>See the following table lists some search terms that Quick Search support</w:t>
            </w:r>
            <w:r w:rsidR="00B012C4">
              <w:rPr>
                <w:sz w:val="18"/>
                <w:szCs w:val="18"/>
              </w:rPr>
              <w:t>s</w:t>
            </w:r>
            <w:r w:rsidRPr="00915C5D">
              <w:rPr>
                <w:sz w:val="18"/>
                <w:szCs w:val="18"/>
              </w:rPr>
              <w:t>.</w:t>
            </w:r>
            <w:r w:rsidR="00913034" w:rsidRPr="00915C5D">
              <w:rPr>
                <w:sz w:val="18"/>
                <w:szCs w:val="18"/>
              </w:rPr>
              <w:t xml:space="preserve"> </w:t>
            </w:r>
            <w:r w:rsidR="00DF1BAC" w:rsidRPr="00915C5D">
              <w:rPr>
                <w:color w:val="7F7F7F"/>
                <w:sz w:val="18"/>
                <w:szCs w:val="18"/>
              </w:rPr>
              <w:t>(</w:t>
            </w:r>
            <w:r w:rsidR="00913034" w:rsidRPr="00915C5D">
              <w:rPr>
                <w:color w:val="7F7F7F"/>
                <w:sz w:val="18"/>
                <w:szCs w:val="18"/>
              </w:rPr>
              <w:t>Provide  examples that are shown on slide page 1</w:t>
            </w:r>
            <w:r w:rsidR="004657D9">
              <w:rPr>
                <w:color w:val="7F7F7F"/>
                <w:sz w:val="18"/>
                <w:szCs w:val="18"/>
              </w:rPr>
              <w:t>8</w:t>
            </w:r>
            <w:r w:rsidR="00B20CB5" w:rsidRPr="00915C5D">
              <w:rPr>
                <w:color w:val="7F7F7F"/>
                <w:sz w:val="18"/>
                <w:szCs w:val="18"/>
              </w:rPr>
              <w:t xml:space="preserve"> such as my, re: &lt;priority&gt;, r:</w:t>
            </w:r>
            <w:r w:rsidR="00913034" w:rsidRPr="00915C5D">
              <w:rPr>
                <w:color w:val="7F7F7F"/>
                <w:sz w:val="18"/>
                <w:szCs w:val="18"/>
              </w:rPr>
              <w:t>me ,etc.</w:t>
            </w:r>
          </w:p>
        </w:tc>
      </w:tr>
      <w:tr w:rsidR="00B41F03" w:rsidRPr="00F05D27" w:rsidTr="00F05D27">
        <w:tc>
          <w:tcPr>
            <w:tcW w:w="468" w:type="dxa"/>
          </w:tcPr>
          <w:p w:rsidR="00B41F03" w:rsidRPr="00915C5D" w:rsidRDefault="009F7DD9" w:rsidP="00F05D27">
            <w:pPr>
              <w:spacing w:after="0" w:line="240" w:lineRule="auto"/>
              <w:rPr>
                <w:sz w:val="18"/>
                <w:szCs w:val="18"/>
              </w:rPr>
            </w:pPr>
            <w:r>
              <w:rPr>
                <w:sz w:val="18"/>
                <w:szCs w:val="18"/>
              </w:rPr>
              <w:t>9</w:t>
            </w:r>
          </w:p>
        </w:tc>
        <w:tc>
          <w:tcPr>
            <w:tcW w:w="2520" w:type="dxa"/>
          </w:tcPr>
          <w:p w:rsidR="00B41F03" w:rsidRPr="00915C5D" w:rsidRDefault="0072341F" w:rsidP="00F05D27">
            <w:pPr>
              <w:spacing w:after="0" w:line="240" w:lineRule="auto"/>
              <w:rPr>
                <w:sz w:val="18"/>
                <w:szCs w:val="18"/>
              </w:rPr>
            </w:pPr>
            <w:r w:rsidRPr="00915C5D">
              <w:rPr>
                <w:sz w:val="18"/>
                <w:szCs w:val="18"/>
              </w:rPr>
              <w:t xml:space="preserve">(Slide </w:t>
            </w:r>
            <w:r w:rsidR="003E2D51">
              <w:rPr>
                <w:sz w:val="18"/>
                <w:szCs w:val="18"/>
              </w:rPr>
              <w:t>2</w:t>
            </w:r>
            <w:r w:rsidR="00CD31E8">
              <w:rPr>
                <w:sz w:val="18"/>
                <w:szCs w:val="18"/>
              </w:rPr>
              <w:t>1</w:t>
            </w:r>
            <w:r w:rsidR="00412795" w:rsidRPr="00915C5D">
              <w:rPr>
                <w:sz w:val="18"/>
                <w:szCs w:val="18"/>
              </w:rPr>
              <w:t>,</w:t>
            </w:r>
            <w:r w:rsidR="00005C43">
              <w:rPr>
                <w:sz w:val="18"/>
                <w:szCs w:val="18"/>
              </w:rPr>
              <w:t xml:space="preserve"> </w:t>
            </w:r>
            <w:r w:rsidR="003E2D51">
              <w:rPr>
                <w:sz w:val="18"/>
                <w:szCs w:val="18"/>
              </w:rPr>
              <w:t>2</w:t>
            </w:r>
            <w:r w:rsidR="00CD31E8">
              <w:rPr>
                <w:sz w:val="18"/>
                <w:szCs w:val="18"/>
              </w:rPr>
              <w:t>2</w:t>
            </w:r>
            <w:r w:rsidR="00120407" w:rsidRPr="00915C5D">
              <w:rPr>
                <w:sz w:val="18"/>
                <w:szCs w:val="18"/>
              </w:rPr>
              <w:t>, 2</w:t>
            </w:r>
            <w:r w:rsidR="00CD31E8">
              <w:rPr>
                <w:sz w:val="18"/>
                <w:szCs w:val="18"/>
              </w:rPr>
              <w:t>3</w:t>
            </w:r>
            <w:r w:rsidR="00120407" w:rsidRPr="00915C5D">
              <w:rPr>
                <w:sz w:val="18"/>
                <w:szCs w:val="18"/>
              </w:rPr>
              <w:t xml:space="preserve">, </w:t>
            </w:r>
            <w:r w:rsidR="00DB281D" w:rsidRPr="00915C5D">
              <w:rPr>
                <w:sz w:val="18"/>
                <w:szCs w:val="18"/>
              </w:rPr>
              <w:t>2</w:t>
            </w:r>
            <w:r w:rsidR="00CD31E8">
              <w:rPr>
                <w:sz w:val="18"/>
                <w:szCs w:val="18"/>
              </w:rPr>
              <w:t>4</w:t>
            </w:r>
            <w:r w:rsidR="003E2D51">
              <w:rPr>
                <w:sz w:val="18"/>
                <w:szCs w:val="18"/>
              </w:rPr>
              <w:t>, 2</w:t>
            </w:r>
            <w:r w:rsidR="00CD31E8">
              <w:rPr>
                <w:sz w:val="18"/>
                <w:szCs w:val="18"/>
              </w:rPr>
              <w:t>5</w:t>
            </w:r>
            <w:r w:rsidR="009F7DD9">
              <w:rPr>
                <w:sz w:val="18"/>
                <w:szCs w:val="18"/>
              </w:rPr>
              <w:t>, 2</w:t>
            </w:r>
            <w:r w:rsidR="00CD31E8">
              <w:rPr>
                <w:sz w:val="18"/>
                <w:szCs w:val="18"/>
              </w:rPr>
              <w:t>6</w:t>
            </w:r>
            <w:r w:rsidRPr="00915C5D">
              <w:rPr>
                <w:sz w:val="18"/>
                <w:szCs w:val="18"/>
              </w:rPr>
              <w:t>)</w:t>
            </w:r>
            <w:r w:rsidR="00B6619F" w:rsidRPr="00915C5D">
              <w:rPr>
                <w:sz w:val="18"/>
                <w:szCs w:val="18"/>
              </w:rPr>
              <w:t>.</w:t>
            </w:r>
          </w:p>
          <w:p w:rsidR="00B6619F" w:rsidRPr="00915C5D" w:rsidRDefault="00B6619F" w:rsidP="00F05D27">
            <w:pPr>
              <w:spacing w:after="0" w:line="240" w:lineRule="auto"/>
              <w:rPr>
                <w:sz w:val="18"/>
                <w:szCs w:val="18"/>
              </w:rPr>
            </w:pPr>
            <w:r w:rsidRPr="00915C5D">
              <w:rPr>
                <w:sz w:val="18"/>
                <w:szCs w:val="18"/>
              </w:rPr>
              <w:t>Show the live workflow.</w:t>
            </w:r>
          </w:p>
          <w:p w:rsidR="00B6619F" w:rsidRPr="00915C5D" w:rsidRDefault="00B6619F" w:rsidP="00E75EB4">
            <w:pPr>
              <w:spacing w:after="0" w:line="240" w:lineRule="auto"/>
              <w:rPr>
                <w:sz w:val="18"/>
                <w:szCs w:val="18"/>
              </w:rPr>
            </w:pPr>
            <w:r w:rsidRPr="00915C5D">
              <w:rPr>
                <w:sz w:val="18"/>
                <w:szCs w:val="18"/>
              </w:rPr>
              <w:t xml:space="preserve">(See slide </w:t>
            </w:r>
            <w:r w:rsidR="00120407" w:rsidRPr="00915C5D">
              <w:rPr>
                <w:sz w:val="18"/>
                <w:szCs w:val="18"/>
              </w:rPr>
              <w:t>2</w:t>
            </w:r>
            <w:r w:rsidR="00E75EB4">
              <w:rPr>
                <w:sz w:val="18"/>
                <w:szCs w:val="18"/>
              </w:rPr>
              <w:t>5</w:t>
            </w:r>
            <w:r w:rsidRPr="00915C5D">
              <w:rPr>
                <w:sz w:val="18"/>
                <w:szCs w:val="18"/>
              </w:rPr>
              <w:t xml:space="preserve"> for ex.)</w:t>
            </w:r>
          </w:p>
        </w:tc>
        <w:tc>
          <w:tcPr>
            <w:tcW w:w="8910" w:type="dxa"/>
          </w:tcPr>
          <w:p w:rsidR="002E1405" w:rsidRPr="0091408E" w:rsidRDefault="0072341F" w:rsidP="002E1405">
            <w:pPr>
              <w:spacing w:after="0" w:line="240" w:lineRule="auto"/>
              <w:rPr>
                <w:sz w:val="18"/>
                <w:szCs w:val="18"/>
              </w:rPr>
            </w:pPr>
            <w:r w:rsidRPr="00915C5D">
              <w:rPr>
                <w:sz w:val="18"/>
                <w:szCs w:val="18"/>
              </w:rPr>
              <w:t xml:space="preserve">- </w:t>
            </w:r>
            <w:r w:rsidR="004E0985" w:rsidRPr="00662E8E">
              <w:rPr>
                <w:sz w:val="18"/>
                <w:szCs w:val="18"/>
              </w:rPr>
              <w:t xml:space="preserve"> </w:t>
            </w:r>
            <w:r w:rsidR="002E1405">
              <w:rPr>
                <w:sz w:val="18"/>
                <w:szCs w:val="18"/>
              </w:rPr>
              <w:t xml:space="preserve"> Now you will look at</w:t>
            </w:r>
            <w:r w:rsidR="002E1405" w:rsidRPr="0091408E">
              <w:rPr>
                <w:sz w:val="18"/>
                <w:szCs w:val="18"/>
              </w:rPr>
              <w:t xml:space="preserve"> the basic search mode provided by JIRA. </w:t>
            </w:r>
            <w:r w:rsidR="002E1405">
              <w:rPr>
                <w:sz w:val="18"/>
                <w:szCs w:val="18"/>
              </w:rPr>
              <w:t>You</w:t>
            </w:r>
            <w:r w:rsidR="002E1405" w:rsidRPr="0091408E">
              <w:rPr>
                <w:sz w:val="18"/>
                <w:szCs w:val="18"/>
              </w:rPr>
              <w:t xml:space="preserve"> can search for issues across projects, versions and components using a range of filter criteria.</w:t>
            </w:r>
          </w:p>
          <w:p w:rsidR="002E1405" w:rsidRPr="0091408E" w:rsidRDefault="002E1405" w:rsidP="002E1405">
            <w:pPr>
              <w:spacing w:after="0" w:line="240" w:lineRule="auto"/>
              <w:rPr>
                <w:sz w:val="18"/>
                <w:szCs w:val="18"/>
              </w:rPr>
            </w:pPr>
            <w:r w:rsidRPr="0091408E">
              <w:rPr>
                <w:sz w:val="18"/>
                <w:szCs w:val="18"/>
              </w:rPr>
              <w:t>- How to perform a search:</w:t>
            </w:r>
          </w:p>
          <w:p w:rsidR="002E1405" w:rsidRPr="0091408E" w:rsidRDefault="002E1405" w:rsidP="002E1405">
            <w:pPr>
              <w:spacing w:after="0" w:line="240" w:lineRule="auto"/>
              <w:rPr>
                <w:sz w:val="18"/>
                <w:szCs w:val="18"/>
              </w:rPr>
            </w:pPr>
            <w:r w:rsidRPr="0091408E">
              <w:rPr>
                <w:sz w:val="18"/>
                <w:szCs w:val="18"/>
              </w:rPr>
              <w:t xml:space="preserve">+ On the top navigation bar, click the </w:t>
            </w:r>
            <w:proofErr w:type="gramStart"/>
            <w:r w:rsidRPr="0091408E">
              <w:rPr>
                <w:sz w:val="18"/>
                <w:szCs w:val="18"/>
              </w:rPr>
              <w:t>‘Issues‘ tab</w:t>
            </w:r>
            <w:proofErr w:type="gramEnd"/>
            <w:r w:rsidRPr="0091408E">
              <w:rPr>
                <w:sz w:val="18"/>
                <w:szCs w:val="18"/>
              </w:rPr>
              <w:t xml:space="preserve"> then select “Search for issue”. The Issue</w:t>
            </w:r>
            <w:r>
              <w:rPr>
                <w:sz w:val="18"/>
                <w:szCs w:val="18"/>
              </w:rPr>
              <w:t xml:space="preserve"> </w:t>
            </w:r>
            <w:r w:rsidRPr="0091408E">
              <w:rPr>
                <w:sz w:val="18"/>
                <w:szCs w:val="18"/>
              </w:rPr>
              <w:t>navigator</w:t>
            </w:r>
            <w:r w:rsidRPr="0091408E">
              <w:t xml:space="preserve"> </w:t>
            </w:r>
            <w:r w:rsidRPr="0091408E">
              <w:rPr>
                <w:sz w:val="18"/>
                <w:szCs w:val="18"/>
              </w:rPr>
              <w:t>is displayed</w:t>
            </w:r>
            <w:r>
              <w:rPr>
                <w:sz w:val="18"/>
                <w:szCs w:val="18"/>
              </w:rPr>
              <w:t>. You</w:t>
            </w:r>
            <w:r w:rsidRPr="0091408E">
              <w:rPr>
                <w:sz w:val="18"/>
                <w:szCs w:val="18"/>
              </w:rPr>
              <w:t xml:space="preserve"> can search against specified fields and specified text</w:t>
            </w:r>
          </w:p>
          <w:p w:rsidR="002E1405" w:rsidRPr="0091408E" w:rsidRDefault="002E1405" w:rsidP="002E1405">
            <w:pPr>
              <w:spacing w:after="0" w:line="240" w:lineRule="auto"/>
              <w:rPr>
                <w:sz w:val="18"/>
                <w:szCs w:val="18"/>
              </w:rPr>
            </w:pPr>
            <w:r w:rsidRPr="0091408E">
              <w:rPr>
                <w:sz w:val="18"/>
                <w:szCs w:val="18"/>
              </w:rPr>
              <w:t xml:space="preserve">+ First, searching against specified fields. </w:t>
            </w:r>
            <w:r w:rsidRPr="0091408E">
              <w:rPr>
                <w:bCs/>
                <w:sz w:val="18"/>
                <w:szCs w:val="18"/>
              </w:rPr>
              <w:t>Select fields as criteria. New instant search bar is visible 4 search fields as default including The Project, Issue Type, Status and Assignee fields.</w:t>
            </w:r>
            <w:r w:rsidRPr="0091408E">
              <w:rPr>
                <w:b/>
                <w:bCs/>
                <w:sz w:val="18"/>
                <w:szCs w:val="18"/>
              </w:rPr>
              <w:t xml:space="preserve"> </w:t>
            </w:r>
          </w:p>
          <w:p w:rsidR="002E1405" w:rsidRPr="0091408E" w:rsidRDefault="002E1405" w:rsidP="002E1405">
            <w:pPr>
              <w:spacing w:after="0" w:line="240" w:lineRule="auto"/>
              <w:rPr>
                <w:sz w:val="18"/>
                <w:szCs w:val="18"/>
              </w:rPr>
            </w:pPr>
          </w:p>
          <w:p w:rsidR="002E1405" w:rsidRPr="0091408E" w:rsidRDefault="002E1405" w:rsidP="002E1405">
            <w:pPr>
              <w:spacing w:after="0" w:line="240" w:lineRule="auto"/>
              <w:rPr>
                <w:bCs/>
                <w:sz w:val="18"/>
                <w:szCs w:val="18"/>
              </w:rPr>
            </w:pPr>
            <w:r w:rsidRPr="0091408E">
              <w:rPr>
                <w:sz w:val="18"/>
                <w:szCs w:val="18"/>
              </w:rPr>
              <w:t xml:space="preserve">+ </w:t>
            </w:r>
            <w:r w:rsidRPr="0091408E">
              <w:rPr>
                <w:bCs/>
                <w:sz w:val="18"/>
                <w:szCs w:val="18"/>
              </w:rPr>
              <w:t>User can set visible and hide any search fields criterion in More option</w:t>
            </w:r>
            <w:r>
              <w:rPr>
                <w:bCs/>
                <w:sz w:val="18"/>
                <w:szCs w:val="18"/>
              </w:rPr>
              <w:t>s</w:t>
            </w:r>
            <w:r w:rsidRPr="0091408E">
              <w:rPr>
                <w:bCs/>
                <w:sz w:val="18"/>
                <w:szCs w:val="18"/>
              </w:rPr>
              <w:t xml:space="preserve"> </w:t>
            </w:r>
          </w:p>
          <w:p w:rsidR="002E1405" w:rsidRPr="0091408E" w:rsidRDefault="002E1405" w:rsidP="002E1405">
            <w:pPr>
              <w:spacing w:after="0" w:line="240" w:lineRule="auto"/>
              <w:rPr>
                <w:sz w:val="18"/>
                <w:szCs w:val="18"/>
              </w:rPr>
            </w:pPr>
            <w:r w:rsidRPr="0091408E">
              <w:rPr>
                <w:bCs/>
                <w:sz w:val="18"/>
                <w:szCs w:val="18"/>
              </w:rPr>
              <w:t xml:space="preserve">+ Specify the value for each field — Click the field criterion and tick/enter the desired value in the dropdown. If the desired value is not shown in the list, start typing the name of </w:t>
            </w:r>
            <w:r>
              <w:rPr>
                <w:bCs/>
                <w:sz w:val="18"/>
                <w:szCs w:val="18"/>
              </w:rPr>
              <w:t xml:space="preserve">the </w:t>
            </w:r>
            <w:r w:rsidRPr="0091408E">
              <w:rPr>
                <w:bCs/>
                <w:sz w:val="18"/>
                <w:szCs w:val="18"/>
              </w:rPr>
              <w:t xml:space="preserve">value </w:t>
            </w:r>
            <w:r>
              <w:rPr>
                <w:bCs/>
                <w:sz w:val="18"/>
                <w:szCs w:val="18"/>
              </w:rPr>
              <w:t xml:space="preserve">in </w:t>
            </w:r>
            <w:r w:rsidRPr="0091408E">
              <w:rPr>
                <w:bCs/>
                <w:sz w:val="18"/>
                <w:szCs w:val="18"/>
              </w:rPr>
              <w:t>to filter the list</w:t>
            </w:r>
          </w:p>
          <w:p w:rsidR="002E1405" w:rsidRPr="0091408E" w:rsidRDefault="002E1405" w:rsidP="002E1405">
            <w:pPr>
              <w:spacing w:after="0" w:line="240" w:lineRule="auto"/>
              <w:rPr>
                <w:sz w:val="18"/>
                <w:szCs w:val="18"/>
              </w:rPr>
            </w:pPr>
            <w:r w:rsidRPr="0091408E">
              <w:rPr>
                <w:sz w:val="18"/>
                <w:szCs w:val="18"/>
              </w:rPr>
              <w:t xml:space="preserve">+ Click on the ‘Search’ button to perform the search. </w:t>
            </w:r>
          </w:p>
          <w:p w:rsidR="009329D8" w:rsidRPr="00915C5D" w:rsidDel="009329D8" w:rsidRDefault="002E1405" w:rsidP="002E1405">
            <w:pPr>
              <w:spacing w:after="0" w:line="240" w:lineRule="auto"/>
              <w:rPr>
                <w:sz w:val="18"/>
                <w:szCs w:val="18"/>
              </w:rPr>
            </w:pPr>
            <w:r w:rsidRPr="0091408E">
              <w:rPr>
                <w:sz w:val="18"/>
                <w:szCs w:val="18"/>
              </w:rPr>
              <w:t xml:space="preserve">Let see an example: </w:t>
            </w:r>
            <w:r w:rsidRPr="0091408E">
              <w:rPr>
                <w:bCs/>
                <w:sz w:val="18"/>
                <w:szCs w:val="18"/>
              </w:rPr>
              <w:t>To search for all bugs opened in “HD Graphics – Hx2x (HDG)” project, with “All” status, by user “</w:t>
            </w:r>
            <w:proofErr w:type="spellStart"/>
            <w:r w:rsidRPr="0091408E">
              <w:rPr>
                <w:bCs/>
                <w:sz w:val="18"/>
                <w:szCs w:val="18"/>
              </w:rPr>
              <w:t>hoahtk</w:t>
            </w:r>
            <w:proofErr w:type="spellEnd"/>
            <w:r w:rsidRPr="0091408E">
              <w:rPr>
                <w:bCs/>
                <w:sz w:val="18"/>
                <w:szCs w:val="18"/>
              </w:rPr>
              <w:t>”. Press Enter, the result will show below</w:t>
            </w:r>
            <w:r>
              <w:rPr>
                <w:bCs/>
                <w:sz w:val="18"/>
                <w:szCs w:val="18"/>
              </w:rPr>
              <w:t xml:space="preserve">. </w:t>
            </w:r>
            <w:r w:rsidRPr="0091408E">
              <w:rPr>
                <w:bCs/>
                <w:sz w:val="18"/>
                <w:szCs w:val="18"/>
              </w:rPr>
              <w:t>Next, searching against specified text:</w:t>
            </w:r>
            <w:r w:rsidRPr="0091408E">
              <w:rPr>
                <w:rFonts w:eastAsia="MS PGothic" w:cs="Calibri"/>
                <w:b/>
                <w:bCs/>
                <w:color w:val="262626"/>
                <w:sz w:val="40"/>
                <w:szCs w:val="40"/>
              </w:rPr>
              <w:t xml:space="preserve"> </w:t>
            </w:r>
            <w:r w:rsidRPr="0091408E">
              <w:rPr>
                <w:bCs/>
                <w:sz w:val="18"/>
                <w:szCs w:val="18"/>
              </w:rPr>
              <w:t>Enter the desired text in the “</w:t>
            </w:r>
            <w:r w:rsidRPr="0091408E">
              <w:rPr>
                <w:bCs/>
                <w:i/>
                <w:iCs/>
                <w:sz w:val="18"/>
                <w:szCs w:val="18"/>
              </w:rPr>
              <w:t>Contains text”</w:t>
            </w:r>
            <w:r w:rsidRPr="0091408E">
              <w:rPr>
                <w:bCs/>
                <w:sz w:val="18"/>
                <w:szCs w:val="18"/>
              </w:rPr>
              <w:t xml:space="preserve"> text box, for example, search with “lost signal” text. Press Enter the Summary, Description, Comments, Environment fields and all text-based custom fields will be searched</w:t>
            </w:r>
          </w:p>
          <w:p w:rsidR="00B9040F" w:rsidRPr="00915C5D" w:rsidRDefault="00B9040F" w:rsidP="007A6E97">
            <w:pPr>
              <w:spacing w:after="0" w:line="240" w:lineRule="auto"/>
              <w:rPr>
                <w:sz w:val="18"/>
                <w:szCs w:val="18"/>
              </w:rPr>
            </w:pPr>
          </w:p>
        </w:tc>
      </w:tr>
      <w:tr w:rsidR="00B6619F" w:rsidRPr="00F05D27" w:rsidTr="00F05D27">
        <w:tc>
          <w:tcPr>
            <w:tcW w:w="468" w:type="dxa"/>
          </w:tcPr>
          <w:p w:rsidR="00B6619F" w:rsidRPr="00915C5D" w:rsidRDefault="00B6619F" w:rsidP="009C776B">
            <w:pPr>
              <w:spacing w:after="0" w:line="240" w:lineRule="auto"/>
              <w:rPr>
                <w:sz w:val="18"/>
                <w:szCs w:val="18"/>
              </w:rPr>
            </w:pPr>
            <w:r w:rsidRPr="00915C5D">
              <w:rPr>
                <w:sz w:val="18"/>
                <w:szCs w:val="18"/>
              </w:rPr>
              <w:t>1</w:t>
            </w:r>
            <w:r w:rsidR="009C776B">
              <w:rPr>
                <w:sz w:val="18"/>
                <w:szCs w:val="18"/>
              </w:rPr>
              <w:t>0</w:t>
            </w:r>
          </w:p>
        </w:tc>
        <w:tc>
          <w:tcPr>
            <w:tcW w:w="2520" w:type="dxa"/>
          </w:tcPr>
          <w:p w:rsidR="00B6619F" w:rsidRPr="00915C5D" w:rsidRDefault="00BC0531" w:rsidP="00F05D27">
            <w:pPr>
              <w:spacing w:after="0" w:line="240" w:lineRule="auto"/>
              <w:rPr>
                <w:sz w:val="18"/>
                <w:szCs w:val="18"/>
              </w:rPr>
            </w:pPr>
            <w:r w:rsidRPr="00915C5D">
              <w:rPr>
                <w:sz w:val="18"/>
                <w:szCs w:val="18"/>
              </w:rPr>
              <w:t>Advanced Search (Slide 2</w:t>
            </w:r>
            <w:r w:rsidR="00F1774A">
              <w:rPr>
                <w:sz w:val="18"/>
                <w:szCs w:val="18"/>
              </w:rPr>
              <w:t>7</w:t>
            </w:r>
            <w:r w:rsidR="00D8755B" w:rsidRPr="00915C5D">
              <w:rPr>
                <w:sz w:val="18"/>
                <w:szCs w:val="18"/>
              </w:rPr>
              <w:t>, 2</w:t>
            </w:r>
            <w:r w:rsidR="00F1774A">
              <w:rPr>
                <w:sz w:val="18"/>
                <w:szCs w:val="18"/>
              </w:rPr>
              <w:t>8</w:t>
            </w:r>
            <w:r w:rsidR="008356B8" w:rsidRPr="00915C5D">
              <w:rPr>
                <w:sz w:val="18"/>
                <w:szCs w:val="18"/>
              </w:rPr>
              <w:t xml:space="preserve">, </w:t>
            </w:r>
            <w:r w:rsidR="00B81347" w:rsidRPr="00915C5D">
              <w:rPr>
                <w:sz w:val="18"/>
                <w:szCs w:val="18"/>
              </w:rPr>
              <w:t>2</w:t>
            </w:r>
            <w:r w:rsidR="00F1774A">
              <w:rPr>
                <w:sz w:val="18"/>
                <w:szCs w:val="18"/>
              </w:rPr>
              <w:t>9</w:t>
            </w:r>
            <w:r w:rsidR="00DB281D" w:rsidRPr="00915C5D">
              <w:rPr>
                <w:sz w:val="18"/>
                <w:szCs w:val="18"/>
              </w:rPr>
              <w:t>,</w:t>
            </w:r>
            <w:r w:rsidR="00F1774A">
              <w:rPr>
                <w:sz w:val="18"/>
                <w:szCs w:val="18"/>
              </w:rPr>
              <w:t xml:space="preserve"> 30</w:t>
            </w:r>
            <w:r w:rsidR="009C776B">
              <w:rPr>
                <w:sz w:val="18"/>
                <w:szCs w:val="18"/>
              </w:rPr>
              <w:t>, 3</w:t>
            </w:r>
            <w:r w:rsidR="00F1774A">
              <w:rPr>
                <w:sz w:val="18"/>
                <w:szCs w:val="18"/>
              </w:rPr>
              <w:t>1</w:t>
            </w:r>
            <w:r w:rsidR="009C776B">
              <w:rPr>
                <w:sz w:val="18"/>
                <w:szCs w:val="18"/>
              </w:rPr>
              <w:t>, 3</w:t>
            </w:r>
            <w:r w:rsidR="00F1774A">
              <w:rPr>
                <w:sz w:val="18"/>
                <w:szCs w:val="18"/>
              </w:rPr>
              <w:t>2</w:t>
            </w:r>
            <w:r w:rsidRPr="00915C5D">
              <w:rPr>
                <w:sz w:val="18"/>
                <w:szCs w:val="18"/>
              </w:rPr>
              <w:t>)</w:t>
            </w:r>
          </w:p>
          <w:p w:rsidR="00D8755B" w:rsidRPr="00915C5D" w:rsidRDefault="00D8755B" w:rsidP="00F05D27">
            <w:pPr>
              <w:spacing w:after="0" w:line="240" w:lineRule="auto"/>
              <w:rPr>
                <w:sz w:val="18"/>
                <w:szCs w:val="18"/>
              </w:rPr>
            </w:pPr>
            <w:r w:rsidRPr="00915C5D">
              <w:rPr>
                <w:sz w:val="18"/>
                <w:szCs w:val="18"/>
              </w:rPr>
              <w:t>Show the live workflow.</w:t>
            </w:r>
          </w:p>
          <w:p w:rsidR="00E53983" w:rsidRPr="00915C5D" w:rsidRDefault="00842D4D" w:rsidP="00F05D27">
            <w:pPr>
              <w:spacing w:after="0" w:line="240" w:lineRule="auto"/>
              <w:rPr>
                <w:sz w:val="18"/>
                <w:szCs w:val="18"/>
              </w:rPr>
            </w:pPr>
            <w:hyperlink r:id="rId9" w:history="1">
              <w:r w:rsidR="00E53983" w:rsidRPr="00915C5D">
                <w:rPr>
                  <w:rStyle w:val="Hyperlink"/>
                  <w:sz w:val="18"/>
                  <w:szCs w:val="18"/>
                </w:rPr>
                <w:t>https://confluence.atlassian.com/display/JIRA044/Advanced+Searching</w:t>
              </w:r>
            </w:hyperlink>
          </w:p>
          <w:p w:rsidR="00D8755B" w:rsidRPr="00915C5D" w:rsidRDefault="00E53983" w:rsidP="00F05D27">
            <w:pPr>
              <w:spacing w:after="0" w:line="240" w:lineRule="auto"/>
              <w:rPr>
                <w:sz w:val="18"/>
                <w:szCs w:val="18"/>
              </w:rPr>
            </w:pPr>
            <w:r w:rsidRPr="00915C5D">
              <w:rPr>
                <w:sz w:val="18"/>
                <w:szCs w:val="18"/>
              </w:rPr>
              <w:t>(Navigate to Advanced Search page then click on “Syntax Help”</w:t>
            </w:r>
            <w:r w:rsidR="00CF08AC" w:rsidRPr="00915C5D">
              <w:rPr>
                <w:sz w:val="18"/>
                <w:szCs w:val="18"/>
              </w:rPr>
              <w:t>)</w:t>
            </w:r>
          </w:p>
        </w:tc>
        <w:tc>
          <w:tcPr>
            <w:tcW w:w="8910" w:type="dxa"/>
          </w:tcPr>
          <w:p w:rsidR="0076219A" w:rsidRPr="00662E8E" w:rsidRDefault="0076219A" w:rsidP="0076219A">
            <w:pPr>
              <w:spacing w:after="0" w:line="240" w:lineRule="auto"/>
              <w:rPr>
                <w:sz w:val="18"/>
                <w:szCs w:val="18"/>
              </w:rPr>
            </w:pPr>
            <w:r w:rsidRPr="00662E8E">
              <w:rPr>
                <w:sz w:val="18"/>
                <w:szCs w:val="18"/>
              </w:rPr>
              <w:t xml:space="preserve">What is an Advanced Search? </w:t>
            </w:r>
            <w:r>
              <w:t xml:space="preserve"> </w:t>
            </w:r>
            <w:r w:rsidRPr="00F922C9">
              <w:rPr>
                <w:sz w:val="18"/>
                <w:szCs w:val="18"/>
              </w:rPr>
              <w:t>An advanced search allows you to use complex JQL queries to search for issues</w:t>
            </w:r>
            <w:r>
              <w:rPr>
                <w:sz w:val="18"/>
                <w:szCs w:val="18"/>
              </w:rPr>
              <w:t xml:space="preserve">. </w:t>
            </w:r>
            <w:r w:rsidRPr="00662E8E">
              <w:rPr>
                <w:sz w:val="18"/>
                <w:szCs w:val="18"/>
              </w:rPr>
              <w:t xml:space="preserve">Your search results will be displayed in the </w:t>
            </w:r>
            <w:hyperlink r:id="rId10" w:history="1">
              <w:r w:rsidRPr="00662E8E">
                <w:rPr>
                  <w:sz w:val="18"/>
                  <w:szCs w:val="18"/>
                </w:rPr>
                <w:t>Issue Navigator</w:t>
              </w:r>
            </w:hyperlink>
            <w:r w:rsidRPr="00662E8E">
              <w:rPr>
                <w:sz w:val="18"/>
                <w:szCs w:val="18"/>
              </w:rPr>
              <w:t xml:space="preserve">, where you can export them to </w:t>
            </w:r>
            <w:hyperlink r:id="rId11" w:history="1">
              <w:r w:rsidRPr="00662E8E">
                <w:rPr>
                  <w:sz w:val="18"/>
                  <w:szCs w:val="18"/>
                </w:rPr>
                <w:t>MS Excel</w:t>
              </w:r>
            </w:hyperlink>
            <w:r w:rsidRPr="00662E8E">
              <w:rPr>
                <w:sz w:val="18"/>
                <w:szCs w:val="18"/>
              </w:rPr>
              <w:t xml:space="preserve"> and </w:t>
            </w:r>
            <w:hyperlink r:id="rId12" w:history="1">
              <w:r w:rsidRPr="00662E8E">
                <w:rPr>
                  <w:sz w:val="18"/>
                  <w:szCs w:val="18"/>
                </w:rPr>
                <w:t>many other formats</w:t>
              </w:r>
            </w:hyperlink>
            <w:r w:rsidRPr="00662E8E">
              <w:rPr>
                <w:sz w:val="18"/>
                <w:szCs w:val="18"/>
              </w:rPr>
              <w:t xml:space="preserve">. You can also </w:t>
            </w:r>
            <w:hyperlink r:id="rId13" w:history="1">
              <w:r w:rsidRPr="00662E8E">
                <w:rPr>
                  <w:sz w:val="18"/>
                  <w:szCs w:val="18"/>
                </w:rPr>
                <w:t>save</w:t>
              </w:r>
            </w:hyperlink>
            <w:r w:rsidRPr="00662E8E">
              <w:rPr>
                <w:sz w:val="18"/>
                <w:szCs w:val="18"/>
              </w:rPr>
              <w:t xml:space="preserve"> and </w:t>
            </w:r>
            <w:hyperlink r:id="rId14" w:history="1">
              <w:r w:rsidRPr="00662E8E">
                <w:rPr>
                  <w:sz w:val="18"/>
                  <w:szCs w:val="18"/>
                </w:rPr>
                <w:t>subscribe to</w:t>
              </w:r>
            </w:hyperlink>
            <w:r w:rsidRPr="00662E8E">
              <w:rPr>
                <w:sz w:val="18"/>
                <w:szCs w:val="18"/>
              </w:rPr>
              <w:t xml:space="preserve"> your advanced searches if you wish.</w:t>
            </w:r>
          </w:p>
          <w:p w:rsidR="0076219A" w:rsidRPr="00662E8E" w:rsidRDefault="0076219A" w:rsidP="0076219A">
            <w:pPr>
              <w:spacing w:after="0" w:line="240" w:lineRule="auto"/>
              <w:rPr>
                <w:sz w:val="18"/>
                <w:szCs w:val="18"/>
              </w:rPr>
            </w:pPr>
            <w:r w:rsidRPr="00662E8E">
              <w:rPr>
                <w:sz w:val="18"/>
                <w:szCs w:val="18"/>
              </w:rPr>
              <w:t>- To perform an Advanced Search, click the ‘Issues’ tab on the top na</w:t>
            </w:r>
            <w:r w:rsidR="00CD6B6F">
              <w:rPr>
                <w:sz w:val="18"/>
                <w:szCs w:val="18"/>
              </w:rPr>
              <w:t>vigation bar. This will display</w:t>
            </w:r>
            <w:r w:rsidRPr="00662E8E">
              <w:rPr>
                <w:sz w:val="18"/>
                <w:szCs w:val="18"/>
              </w:rPr>
              <w:t xml:space="preserve"> the </w:t>
            </w:r>
            <w:r>
              <w:rPr>
                <w:sz w:val="18"/>
                <w:szCs w:val="18"/>
              </w:rPr>
              <w:t>Basic</w:t>
            </w:r>
            <w:r w:rsidRPr="00662E8E">
              <w:rPr>
                <w:sz w:val="18"/>
                <w:szCs w:val="18"/>
              </w:rPr>
              <w:t xml:space="preserve"> Search</w:t>
            </w:r>
            <w:r>
              <w:rPr>
                <w:sz w:val="18"/>
                <w:szCs w:val="18"/>
              </w:rPr>
              <w:t xml:space="preserve"> bar</w:t>
            </w:r>
            <w:r w:rsidR="00CD6B6F">
              <w:rPr>
                <w:sz w:val="18"/>
                <w:szCs w:val="18"/>
              </w:rPr>
              <w:t>. T</w:t>
            </w:r>
            <w:r w:rsidRPr="00662E8E">
              <w:rPr>
                <w:sz w:val="18"/>
                <w:szCs w:val="18"/>
              </w:rPr>
              <w:t>hen click on “Advanced”</w:t>
            </w:r>
            <w:r>
              <w:rPr>
                <w:sz w:val="18"/>
                <w:szCs w:val="18"/>
              </w:rPr>
              <w:t xml:space="preserve"> to </w:t>
            </w:r>
            <w:r w:rsidRPr="00662E8E">
              <w:rPr>
                <w:sz w:val="18"/>
                <w:szCs w:val="18"/>
              </w:rPr>
              <w:t xml:space="preserve">switch from </w:t>
            </w:r>
            <w:r w:rsidR="00D41243">
              <w:rPr>
                <w:sz w:val="18"/>
                <w:szCs w:val="18"/>
              </w:rPr>
              <w:t>Basic</w:t>
            </w:r>
            <w:r w:rsidRPr="00662E8E">
              <w:rPr>
                <w:sz w:val="18"/>
                <w:szCs w:val="18"/>
              </w:rPr>
              <w:t xml:space="preserve"> Search to Advanced Search and </w:t>
            </w:r>
            <w:r w:rsidR="00F376B3">
              <w:rPr>
                <w:sz w:val="18"/>
                <w:szCs w:val="18"/>
              </w:rPr>
              <w:t>v</w:t>
            </w:r>
            <w:r w:rsidRPr="00662E8E">
              <w:rPr>
                <w:sz w:val="18"/>
                <w:szCs w:val="18"/>
              </w:rPr>
              <w:t xml:space="preserve">ice </w:t>
            </w:r>
            <w:r w:rsidR="00F376B3" w:rsidRPr="00915C5D">
              <w:rPr>
                <w:sz w:val="18"/>
                <w:szCs w:val="18"/>
              </w:rPr>
              <w:t>vers</w:t>
            </w:r>
            <w:r w:rsidR="00CD6B6F">
              <w:rPr>
                <w:sz w:val="18"/>
                <w:szCs w:val="18"/>
              </w:rPr>
              <w:t>a</w:t>
            </w:r>
            <w:r w:rsidRPr="00662E8E">
              <w:rPr>
                <w:sz w:val="18"/>
                <w:szCs w:val="18"/>
              </w:rPr>
              <w:t>. You will see the ‘Query’ box. You can type your query using the fields, operators and field values or functions.</w:t>
            </w:r>
          </w:p>
          <w:p w:rsidR="0076219A" w:rsidRPr="00662E8E" w:rsidRDefault="0076219A" w:rsidP="0076219A">
            <w:pPr>
              <w:spacing w:after="0" w:line="240" w:lineRule="auto"/>
              <w:rPr>
                <w:sz w:val="18"/>
                <w:szCs w:val="18"/>
              </w:rPr>
            </w:pPr>
            <w:r w:rsidRPr="00662E8E">
              <w:rPr>
                <w:sz w:val="18"/>
                <w:szCs w:val="18"/>
              </w:rPr>
              <w:t>- After finishing, Click on the ‘Search</w:t>
            </w:r>
            <w:r>
              <w:rPr>
                <w:sz w:val="18"/>
                <w:szCs w:val="18"/>
              </w:rPr>
              <w:t xml:space="preserve"> for issues</w:t>
            </w:r>
            <w:r w:rsidRPr="00662E8E">
              <w:rPr>
                <w:sz w:val="18"/>
                <w:szCs w:val="18"/>
              </w:rPr>
              <w:t xml:space="preserve">’ </w:t>
            </w:r>
            <w:r>
              <w:rPr>
                <w:sz w:val="18"/>
                <w:szCs w:val="18"/>
              </w:rPr>
              <w:t>icon</w:t>
            </w:r>
            <w:r w:rsidRPr="00662E8E">
              <w:rPr>
                <w:sz w:val="18"/>
                <w:szCs w:val="18"/>
              </w:rPr>
              <w:t xml:space="preserve"> to run your query. The search results will be displayed below the query. </w:t>
            </w:r>
          </w:p>
          <w:p w:rsidR="0076219A" w:rsidRPr="00662E8E" w:rsidRDefault="003C7F22" w:rsidP="0076219A">
            <w:pPr>
              <w:spacing w:after="0" w:line="240" w:lineRule="auto"/>
              <w:rPr>
                <w:sz w:val="18"/>
                <w:szCs w:val="18"/>
              </w:rPr>
            </w:pPr>
            <w:r>
              <w:rPr>
                <w:sz w:val="18"/>
                <w:szCs w:val="18"/>
              </w:rPr>
              <w:t xml:space="preserve">Now </w:t>
            </w:r>
            <w:r w:rsidR="0076219A" w:rsidRPr="00662E8E">
              <w:rPr>
                <w:sz w:val="18"/>
                <w:szCs w:val="18"/>
              </w:rPr>
              <w:t>see this example to</w:t>
            </w:r>
            <w:r w:rsidR="0076219A" w:rsidRPr="000D7BF3">
              <w:rPr>
                <w:sz w:val="18"/>
                <w:szCs w:val="18"/>
              </w:rPr>
              <w:t xml:space="preserve"> search “parental control” issue which belong</w:t>
            </w:r>
            <w:r>
              <w:rPr>
                <w:sz w:val="18"/>
                <w:szCs w:val="18"/>
              </w:rPr>
              <w:t>s</w:t>
            </w:r>
            <w:r w:rsidR="0076219A" w:rsidRPr="000D7BF3">
              <w:rPr>
                <w:sz w:val="18"/>
                <w:szCs w:val="18"/>
              </w:rPr>
              <w:t xml:space="preserve"> to </w:t>
            </w:r>
            <w:r>
              <w:rPr>
                <w:sz w:val="18"/>
                <w:szCs w:val="18"/>
              </w:rPr>
              <w:t xml:space="preserve">the </w:t>
            </w:r>
            <w:r w:rsidR="0076219A" w:rsidRPr="000D7BF3">
              <w:rPr>
                <w:sz w:val="18"/>
                <w:szCs w:val="18"/>
              </w:rPr>
              <w:t>“HD Graphics – HMC” project and has “Blocker” priority</w:t>
            </w:r>
            <w:r>
              <w:rPr>
                <w:sz w:val="18"/>
                <w:szCs w:val="18"/>
              </w:rPr>
              <w:t>.  T</w:t>
            </w:r>
            <w:r w:rsidR="0076219A" w:rsidRPr="000D7BF3">
              <w:rPr>
                <w:sz w:val="18"/>
                <w:szCs w:val="18"/>
              </w:rPr>
              <w:t>ype the following JQL queries into the search box</w:t>
            </w:r>
            <w:r w:rsidR="0076219A" w:rsidRPr="00662E8E">
              <w:rPr>
                <w:sz w:val="18"/>
                <w:szCs w:val="18"/>
              </w:rPr>
              <w:t xml:space="preserve">. Click </w:t>
            </w:r>
            <w:r>
              <w:rPr>
                <w:sz w:val="18"/>
                <w:szCs w:val="18"/>
              </w:rPr>
              <w:t xml:space="preserve">the </w:t>
            </w:r>
            <w:r w:rsidR="0076219A" w:rsidRPr="00662E8E">
              <w:rPr>
                <w:sz w:val="18"/>
                <w:szCs w:val="18"/>
              </w:rPr>
              <w:t>“Search</w:t>
            </w:r>
            <w:r w:rsidR="0076219A">
              <w:rPr>
                <w:sz w:val="18"/>
                <w:szCs w:val="18"/>
              </w:rPr>
              <w:t xml:space="preserve"> for issues</w:t>
            </w:r>
            <w:r w:rsidR="0076219A" w:rsidRPr="00662E8E">
              <w:rPr>
                <w:sz w:val="18"/>
                <w:szCs w:val="18"/>
              </w:rPr>
              <w:t xml:space="preserve">” </w:t>
            </w:r>
            <w:r w:rsidR="0076219A">
              <w:rPr>
                <w:sz w:val="18"/>
                <w:szCs w:val="18"/>
              </w:rPr>
              <w:t>icon</w:t>
            </w:r>
            <w:r w:rsidR="0076219A" w:rsidRPr="00662E8E">
              <w:rPr>
                <w:sz w:val="18"/>
                <w:szCs w:val="18"/>
              </w:rPr>
              <w:t xml:space="preserve">, and see… here is the result. </w:t>
            </w:r>
          </w:p>
          <w:p w:rsidR="0076219A" w:rsidRPr="00662E8E" w:rsidRDefault="0076219A" w:rsidP="0076219A">
            <w:pPr>
              <w:spacing w:after="0" w:line="240" w:lineRule="auto"/>
              <w:rPr>
                <w:sz w:val="18"/>
                <w:szCs w:val="18"/>
              </w:rPr>
            </w:pPr>
            <w:r w:rsidRPr="00662E8E">
              <w:rPr>
                <w:sz w:val="18"/>
                <w:szCs w:val="18"/>
              </w:rPr>
              <w:t xml:space="preserve">- You can </w:t>
            </w:r>
            <w:r>
              <w:rPr>
                <w:sz w:val="18"/>
                <w:szCs w:val="18"/>
              </w:rPr>
              <w:t>click</w:t>
            </w:r>
            <w:r w:rsidRPr="00662E8E">
              <w:rPr>
                <w:sz w:val="18"/>
                <w:szCs w:val="18"/>
              </w:rPr>
              <w:t xml:space="preserve"> </w:t>
            </w:r>
            <w:r>
              <w:rPr>
                <w:sz w:val="18"/>
                <w:szCs w:val="18"/>
              </w:rPr>
              <w:t>on</w:t>
            </w:r>
            <w:r w:rsidRPr="00662E8E">
              <w:rPr>
                <w:sz w:val="18"/>
                <w:szCs w:val="18"/>
              </w:rPr>
              <w:t xml:space="preserve"> </w:t>
            </w:r>
            <w:r w:rsidR="003C7F22">
              <w:rPr>
                <w:sz w:val="18"/>
                <w:szCs w:val="18"/>
              </w:rPr>
              <w:t xml:space="preserve">the </w:t>
            </w:r>
            <w:r>
              <w:rPr>
                <w:sz w:val="18"/>
                <w:szCs w:val="18"/>
              </w:rPr>
              <w:t>syntax</w:t>
            </w:r>
            <w:r w:rsidRPr="00662E8E">
              <w:rPr>
                <w:sz w:val="18"/>
                <w:szCs w:val="18"/>
              </w:rPr>
              <w:t xml:space="preserve"> help </w:t>
            </w:r>
            <w:r>
              <w:rPr>
                <w:sz w:val="18"/>
                <w:szCs w:val="18"/>
              </w:rPr>
              <w:t xml:space="preserve">icon in </w:t>
            </w:r>
            <w:r w:rsidR="003C7F22">
              <w:rPr>
                <w:sz w:val="18"/>
                <w:szCs w:val="18"/>
              </w:rPr>
              <w:t xml:space="preserve">the </w:t>
            </w:r>
            <w:r>
              <w:rPr>
                <w:sz w:val="18"/>
                <w:szCs w:val="18"/>
              </w:rPr>
              <w:t xml:space="preserve">“Query” box </w:t>
            </w:r>
            <w:r w:rsidRPr="00662E8E">
              <w:rPr>
                <w:sz w:val="18"/>
                <w:szCs w:val="18"/>
              </w:rPr>
              <w:t>for a complete list of supported keywords, operators, fields, and functions.</w:t>
            </w:r>
          </w:p>
          <w:p w:rsidR="0076219A" w:rsidRDefault="0076219A" w:rsidP="0076219A">
            <w:pPr>
              <w:spacing w:after="0" w:line="240" w:lineRule="auto"/>
              <w:rPr>
                <w:sz w:val="18"/>
                <w:szCs w:val="18"/>
              </w:rPr>
            </w:pPr>
          </w:p>
          <w:p w:rsidR="0076219A" w:rsidRPr="00662E8E" w:rsidRDefault="0076219A" w:rsidP="0076219A">
            <w:pPr>
              <w:spacing w:after="0" w:line="240" w:lineRule="auto"/>
              <w:rPr>
                <w:sz w:val="18"/>
                <w:szCs w:val="18"/>
              </w:rPr>
            </w:pPr>
            <w:r w:rsidRPr="00662E8E">
              <w:rPr>
                <w:sz w:val="18"/>
                <w:szCs w:val="18"/>
              </w:rPr>
              <w:t>- In general, a query created using 'Simple Search' will be able to be translated to 'Advanced Search‘, and back again. However, a query created using 'Advanced Search' may not be able to be translated to 'Simple Search‘, particular</w:t>
            </w:r>
            <w:r w:rsidR="003C7F22">
              <w:rPr>
                <w:sz w:val="18"/>
                <w:szCs w:val="18"/>
              </w:rPr>
              <w:t>ly</w:t>
            </w:r>
            <w:r w:rsidRPr="00662E8E">
              <w:rPr>
                <w:sz w:val="18"/>
                <w:szCs w:val="18"/>
              </w:rPr>
              <w:t xml:space="preserve"> if the query contains  one of </w:t>
            </w:r>
            <w:r w:rsidR="00D76CF1">
              <w:rPr>
                <w:sz w:val="18"/>
                <w:szCs w:val="18"/>
              </w:rPr>
              <w:t>the</w:t>
            </w:r>
            <w:r w:rsidRPr="00662E8E">
              <w:rPr>
                <w:sz w:val="18"/>
                <w:szCs w:val="18"/>
              </w:rPr>
              <w:t xml:space="preserve"> operator</w:t>
            </w:r>
            <w:r w:rsidR="003C7F22">
              <w:rPr>
                <w:sz w:val="18"/>
                <w:szCs w:val="18"/>
              </w:rPr>
              <w:t>s</w:t>
            </w:r>
            <w:r w:rsidR="00D76CF1">
              <w:rPr>
                <w:sz w:val="18"/>
                <w:szCs w:val="18"/>
              </w:rPr>
              <w:t xml:space="preserve"> below</w:t>
            </w:r>
            <w:r w:rsidRPr="00662E8E">
              <w:rPr>
                <w:sz w:val="18"/>
                <w:szCs w:val="18"/>
              </w:rPr>
              <w:t>: OR, NOT, EMPTY, !=, IS, IS NOT, &gt;, &gt;=, &lt;, &lt;=, or the query specifies a field and value that is related to a project.</w:t>
            </w:r>
          </w:p>
          <w:p w:rsidR="00B16D67" w:rsidRPr="00915C5D" w:rsidRDefault="00B16D67" w:rsidP="00F05D27">
            <w:pPr>
              <w:spacing w:after="0" w:line="240" w:lineRule="auto"/>
              <w:rPr>
                <w:sz w:val="18"/>
                <w:szCs w:val="18"/>
              </w:rPr>
            </w:pPr>
          </w:p>
        </w:tc>
      </w:tr>
      <w:tr w:rsidR="008356B8" w:rsidRPr="00F05D27" w:rsidTr="00F05D27">
        <w:tc>
          <w:tcPr>
            <w:tcW w:w="468" w:type="dxa"/>
          </w:tcPr>
          <w:p w:rsidR="008356B8" w:rsidRPr="00915C5D" w:rsidRDefault="008356B8" w:rsidP="00F05D27">
            <w:pPr>
              <w:spacing w:after="0" w:line="240" w:lineRule="auto"/>
              <w:rPr>
                <w:sz w:val="18"/>
                <w:szCs w:val="18"/>
              </w:rPr>
            </w:pPr>
            <w:r w:rsidRPr="00915C5D">
              <w:rPr>
                <w:sz w:val="18"/>
                <w:szCs w:val="18"/>
              </w:rPr>
              <w:lastRenderedPageBreak/>
              <w:t>1</w:t>
            </w:r>
            <w:r w:rsidR="00431E8B">
              <w:rPr>
                <w:sz w:val="18"/>
                <w:szCs w:val="18"/>
              </w:rPr>
              <w:t>1</w:t>
            </w:r>
          </w:p>
        </w:tc>
        <w:tc>
          <w:tcPr>
            <w:tcW w:w="2520" w:type="dxa"/>
          </w:tcPr>
          <w:p w:rsidR="008356B8" w:rsidRPr="00915C5D" w:rsidRDefault="008356B8" w:rsidP="00F05D27">
            <w:pPr>
              <w:spacing w:after="0" w:line="240" w:lineRule="auto"/>
              <w:rPr>
                <w:bCs/>
                <w:sz w:val="18"/>
                <w:szCs w:val="18"/>
              </w:rPr>
            </w:pPr>
            <w:r w:rsidRPr="00915C5D">
              <w:rPr>
                <w:bCs/>
                <w:sz w:val="18"/>
                <w:szCs w:val="18"/>
              </w:rPr>
              <w:t>Switching between Advanced Search and Simple Search</w:t>
            </w:r>
          </w:p>
          <w:p w:rsidR="008356B8" w:rsidRPr="00915C5D" w:rsidRDefault="008356B8" w:rsidP="000F2FB2">
            <w:pPr>
              <w:spacing w:after="0" w:line="240" w:lineRule="auto"/>
              <w:rPr>
                <w:sz w:val="18"/>
                <w:szCs w:val="18"/>
              </w:rPr>
            </w:pPr>
            <w:r w:rsidRPr="00915C5D">
              <w:rPr>
                <w:bCs/>
                <w:sz w:val="18"/>
                <w:szCs w:val="18"/>
              </w:rPr>
              <w:t xml:space="preserve">(slide </w:t>
            </w:r>
            <w:r w:rsidR="00431E8B">
              <w:rPr>
                <w:bCs/>
                <w:sz w:val="18"/>
                <w:szCs w:val="18"/>
              </w:rPr>
              <w:t>3</w:t>
            </w:r>
            <w:r w:rsidR="000F2FB2">
              <w:rPr>
                <w:bCs/>
                <w:sz w:val="18"/>
                <w:szCs w:val="18"/>
              </w:rPr>
              <w:t>3</w:t>
            </w:r>
            <w:r w:rsidRPr="00915C5D">
              <w:rPr>
                <w:bCs/>
                <w:sz w:val="18"/>
                <w:szCs w:val="18"/>
              </w:rPr>
              <w:t>)</w:t>
            </w:r>
          </w:p>
        </w:tc>
        <w:tc>
          <w:tcPr>
            <w:tcW w:w="8910" w:type="dxa"/>
          </w:tcPr>
          <w:p w:rsidR="008356B8" w:rsidRPr="00915C5D" w:rsidRDefault="008356B8" w:rsidP="00F05D27">
            <w:pPr>
              <w:spacing w:after="0" w:line="240" w:lineRule="auto"/>
              <w:rPr>
                <w:sz w:val="18"/>
                <w:szCs w:val="18"/>
              </w:rPr>
            </w:pPr>
            <w:r w:rsidRPr="00915C5D">
              <w:rPr>
                <w:sz w:val="18"/>
                <w:szCs w:val="18"/>
              </w:rPr>
              <w:t xml:space="preserve">You can switch from </w:t>
            </w:r>
            <w:r w:rsidR="00D41243">
              <w:rPr>
                <w:sz w:val="18"/>
                <w:szCs w:val="18"/>
              </w:rPr>
              <w:t>Ba</w:t>
            </w:r>
            <w:r w:rsidR="0039684B">
              <w:rPr>
                <w:sz w:val="18"/>
                <w:szCs w:val="18"/>
              </w:rPr>
              <w:t>si</w:t>
            </w:r>
            <w:r w:rsidR="00D41243">
              <w:rPr>
                <w:sz w:val="18"/>
                <w:szCs w:val="18"/>
              </w:rPr>
              <w:t>c</w:t>
            </w:r>
            <w:r w:rsidR="00D41243" w:rsidRPr="00915C5D">
              <w:rPr>
                <w:sz w:val="18"/>
                <w:szCs w:val="18"/>
              </w:rPr>
              <w:t xml:space="preserve"> </w:t>
            </w:r>
            <w:r w:rsidRPr="00915C5D">
              <w:rPr>
                <w:sz w:val="18"/>
                <w:szCs w:val="18"/>
              </w:rPr>
              <w:t>Search t</w:t>
            </w:r>
            <w:r w:rsidR="003C7F22">
              <w:rPr>
                <w:sz w:val="18"/>
                <w:szCs w:val="18"/>
              </w:rPr>
              <w:t>o Advanced Search and vice versa</w:t>
            </w:r>
            <w:r w:rsidRPr="00915C5D">
              <w:rPr>
                <w:sz w:val="18"/>
                <w:szCs w:val="18"/>
              </w:rPr>
              <w:t>.</w:t>
            </w:r>
          </w:p>
          <w:p w:rsidR="008356B8" w:rsidRPr="00915C5D" w:rsidRDefault="008356B8" w:rsidP="00F05D27">
            <w:pPr>
              <w:spacing w:after="0" w:line="240" w:lineRule="auto"/>
              <w:rPr>
                <w:sz w:val="18"/>
                <w:szCs w:val="18"/>
              </w:rPr>
            </w:pPr>
            <w:r w:rsidRPr="00915C5D">
              <w:rPr>
                <w:sz w:val="18"/>
                <w:szCs w:val="18"/>
              </w:rPr>
              <w:t xml:space="preserve">- On the top navigation bar, click the "Issues" tab. This will display the Search Panel. This is also </w:t>
            </w:r>
            <w:r w:rsidR="003C7F22">
              <w:rPr>
                <w:sz w:val="18"/>
                <w:szCs w:val="18"/>
              </w:rPr>
              <w:t xml:space="preserve">the </w:t>
            </w:r>
            <w:r w:rsidR="00D41243">
              <w:rPr>
                <w:sz w:val="18"/>
                <w:szCs w:val="18"/>
              </w:rPr>
              <w:t>Basic</w:t>
            </w:r>
            <w:r w:rsidR="00D41243" w:rsidRPr="00915C5D">
              <w:rPr>
                <w:sz w:val="18"/>
                <w:szCs w:val="18"/>
              </w:rPr>
              <w:t xml:space="preserve"> </w:t>
            </w:r>
            <w:r w:rsidRPr="00915C5D">
              <w:rPr>
                <w:sz w:val="18"/>
                <w:szCs w:val="18"/>
              </w:rPr>
              <w:t>Search page. On this Click "</w:t>
            </w:r>
            <w:r w:rsidR="00D41243">
              <w:rPr>
                <w:sz w:val="18"/>
                <w:szCs w:val="18"/>
              </w:rPr>
              <w:t>A</w:t>
            </w:r>
            <w:r w:rsidRPr="00915C5D">
              <w:rPr>
                <w:sz w:val="18"/>
                <w:szCs w:val="18"/>
              </w:rPr>
              <w:t>dvanced". This will display the "Query" box of Advanced Search.</w:t>
            </w:r>
          </w:p>
          <w:p w:rsidR="008356B8" w:rsidRPr="00915C5D" w:rsidRDefault="008356B8" w:rsidP="00F05D27">
            <w:pPr>
              <w:spacing w:after="0" w:line="240" w:lineRule="auto"/>
              <w:rPr>
                <w:sz w:val="18"/>
                <w:szCs w:val="18"/>
              </w:rPr>
            </w:pPr>
            <w:r w:rsidRPr="00915C5D">
              <w:rPr>
                <w:sz w:val="18"/>
                <w:szCs w:val="18"/>
              </w:rPr>
              <w:t>- The same, on Advanced Search page, click on “</w:t>
            </w:r>
            <w:r w:rsidR="00D41243">
              <w:rPr>
                <w:sz w:val="18"/>
                <w:szCs w:val="18"/>
              </w:rPr>
              <w:t>Basic</w:t>
            </w:r>
            <w:r w:rsidRPr="00915C5D">
              <w:rPr>
                <w:sz w:val="18"/>
                <w:szCs w:val="18"/>
              </w:rPr>
              <w:t xml:space="preserve">” to switch to </w:t>
            </w:r>
            <w:r w:rsidR="00DB5A0C">
              <w:rPr>
                <w:sz w:val="18"/>
                <w:szCs w:val="18"/>
              </w:rPr>
              <w:t>Basic</w:t>
            </w:r>
            <w:r w:rsidR="00DB5A0C" w:rsidRPr="00915C5D">
              <w:rPr>
                <w:sz w:val="18"/>
                <w:szCs w:val="18"/>
              </w:rPr>
              <w:t xml:space="preserve"> </w:t>
            </w:r>
            <w:r w:rsidRPr="00915C5D">
              <w:rPr>
                <w:sz w:val="18"/>
                <w:szCs w:val="18"/>
              </w:rPr>
              <w:t>Search page.</w:t>
            </w:r>
          </w:p>
          <w:p w:rsidR="000D6464" w:rsidRPr="00915C5D" w:rsidRDefault="00063B4F" w:rsidP="00F05D27">
            <w:pPr>
              <w:spacing w:after="0" w:line="240" w:lineRule="auto"/>
              <w:rPr>
                <w:sz w:val="18"/>
                <w:szCs w:val="18"/>
              </w:rPr>
            </w:pPr>
            <w:r w:rsidRPr="00915C5D">
              <w:rPr>
                <w:sz w:val="18"/>
                <w:szCs w:val="18"/>
              </w:rPr>
              <w:t xml:space="preserve">- </w:t>
            </w:r>
            <w:r w:rsidR="00FB317C" w:rsidRPr="00915C5D">
              <w:rPr>
                <w:sz w:val="18"/>
                <w:szCs w:val="18"/>
              </w:rPr>
              <w:t xml:space="preserve">In general, a query created using </w:t>
            </w:r>
            <w:r w:rsidR="00DB5A0C" w:rsidRPr="00915C5D">
              <w:rPr>
                <w:sz w:val="18"/>
                <w:szCs w:val="18"/>
              </w:rPr>
              <w:t>'</w:t>
            </w:r>
            <w:r w:rsidR="00DB5A0C">
              <w:rPr>
                <w:sz w:val="18"/>
                <w:szCs w:val="18"/>
              </w:rPr>
              <w:t>Basic</w:t>
            </w:r>
            <w:r w:rsidR="00DB5A0C" w:rsidRPr="00915C5D">
              <w:rPr>
                <w:sz w:val="18"/>
                <w:szCs w:val="18"/>
              </w:rPr>
              <w:t xml:space="preserve"> </w:t>
            </w:r>
            <w:r w:rsidR="00FB317C" w:rsidRPr="00915C5D">
              <w:rPr>
                <w:sz w:val="18"/>
                <w:szCs w:val="18"/>
              </w:rPr>
              <w:t xml:space="preserve">Search' will be able to be </w:t>
            </w:r>
            <w:r w:rsidRPr="00915C5D">
              <w:rPr>
                <w:sz w:val="18"/>
                <w:szCs w:val="18"/>
              </w:rPr>
              <w:t>translated to 'Advanced Search‘</w:t>
            </w:r>
            <w:r w:rsidR="00FB317C" w:rsidRPr="00915C5D">
              <w:rPr>
                <w:sz w:val="18"/>
                <w:szCs w:val="18"/>
              </w:rPr>
              <w:t xml:space="preserve">, and back again. However, a query created using 'Advanced Search' may not be able to be translated to </w:t>
            </w:r>
            <w:r w:rsidR="00DB5A0C" w:rsidRPr="00915C5D">
              <w:rPr>
                <w:sz w:val="18"/>
                <w:szCs w:val="18"/>
              </w:rPr>
              <w:t>'</w:t>
            </w:r>
            <w:r w:rsidR="00DB5A0C">
              <w:rPr>
                <w:sz w:val="18"/>
                <w:szCs w:val="18"/>
              </w:rPr>
              <w:t>Basic</w:t>
            </w:r>
            <w:r w:rsidR="00DB5A0C" w:rsidRPr="00915C5D">
              <w:rPr>
                <w:sz w:val="18"/>
                <w:szCs w:val="18"/>
              </w:rPr>
              <w:t xml:space="preserve"> </w:t>
            </w:r>
            <w:r w:rsidR="00FB317C" w:rsidRPr="00915C5D">
              <w:rPr>
                <w:sz w:val="18"/>
                <w:szCs w:val="18"/>
              </w:rPr>
              <w:t>Search‘, particular</w:t>
            </w:r>
            <w:r w:rsidR="003C7F22">
              <w:rPr>
                <w:sz w:val="18"/>
                <w:szCs w:val="18"/>
              </w:rPr>
              <w:t>ly</w:t>
            </w:r>
            <w:r w:rsidR="00FB317C" w:rsidRPr="00915C5D">
              <w:rPr>
                <w:sz w:val="18"/>
                <w:szCs w:val="18"/>
              </w:rPr>
              <w:t xml:space="preserve"> if the query contains  one of below operator</w:t>
            </w:r>
            <w:r w:rsidR="003C7F22">
              <w:rPr>
                <w:sz w:val="18"/>
                <w:szCs w:val="18"/>
              </w:rPr>
              <w:t>s</w:t>
            </w:r>
            <w:r w:rsidR="00FB317C" w:rsidRPr="00915C5D">
              <w:rPr>
                <w:sz w:val="18"/>
                <w:szCs w:val="18"/>
              </w:rPr>
              <w:t>: OR, NOT, EMPTY, !=, IS, IS NOT, &gt;, &gt;=, &lt;, &lt;=, or the query specifies a field and value that is related to a project.</w:t>
            </w:r>
          </w:p>
          <w:p w:rsidR="00063B4F" w:rsidRPr="00915C5D" w:rsidRDefault="00063B4F" w:rsidP="00F05D27">
            <w:pPr>
              <w:spacing w:after="0" w:line="240" w:lineRule="auto"/>
              <w:rPr>
                <w:sz w:val="18"/>
                <w:szCs w:val="18"/>
              </w:rPr>
            </w:pPr>
          </w:p>
        </w:tc>
      </w:tr>
      <w:tr w:rsidR="00CF08AC" w:rsidRPr="00F05D27" w:rsidTr="00F05D27">
        <w:tc>
          <w:tcPr>
            <w:tcW w:w="468" w:type="dxa"/>
          </w:tcPr>
          <w:p w:rsidR="00CF08AC" w:rsidRPr="00915C5D" w:rsidRDefault="00CF08AC" w:rsidP="00F05D27">
            <w:pPr>
              <w:spacing w:after="0" w:line="240" w:lineRule="auto"/>
              <w:rPr>
                <w:sz w:val="18"/>
                <w:szCs w:val="18"/>
              </w:rPr>
            </w:pPr>
            <w:r w:rsidRPr="00915C5D">
              <w:rPr>
                <w:sz w:val="18"/>
                <w:szCs w:val="18"/>
              </w:rPr>
              <w:t>1</w:t>
            </w:r>
            <w:r w:rsidR="00E67B2D">
              <w:rPr>
                <w:sz w:val="18"/>
                <w:szCs w:val="18"/>
              </w:rPr>
              <w:t>2</w:t>
            </w:r>
          </w:p>
        </w:tc>
        <w:tc>
          <w:tcPr>
            <w:tcW w:w="2520" w:type="dxa"/>
          </w:tcPr>
          <w:p w:rsidR="00CF08AC" w:rsidRPr="00915C5D" w:rsidRDefault="00C13CEC" w:rsidP="000F2FB2">
            <w:pPr>
              <w:spacing w:after="0" w:line="240" w:lineRule="auto"/>
              <w:rPr>
                <w:sz w:val="18"/>
                <w:szCs w:val="18"/>
              </w:rPr>
            </w:pPr>
            <w:r w:rsidRPr="00915C5D">
              <w:rPr>
                <w:sz w:val="18"/>
                <w:szCs w:val="18"/>
              </w:rPr>
              <w:t>Issue Filters</w:t>
            </w:r>
            <w:r w:rsidR="00B81347" w:rsidRPr="00915C5D">
              <w:rPr>
                <w:sz w:val="18"/>
                <w:szCs w:val="18"/>
              </w:rPr>
              <w:t xml:space="preserve"> (slide </w:t>
            </w:r>
            <w:r w:rsidR="00E67B2D">
              <w:rPr>
                <w:sz w:val="18"/>
                <w:szCs w:val="18"/>
              </w:rPr>
              <w:t>3</w:t>
            </w:r>
            <w:r w:rsidR="000F2FB2">
              <w:rPr>
                <w:sz w:val="18"/>
                <w:szCs w:val="18"/>
              </w:rPr>
              <w:t>4</w:t>
            </w:r>
            <w:r w:rsidR="001C138A">
              <w:rPr>
                <w:sz w:val="18"/>
                <w:szCs w:val="18"/>
              </w:rPr>
              <w:t xml:space="preserve"> – slide 3</w:t>
            </w:r>
            <w:r w:rsidR="000F2FB2">
              <w:rPr>
                <w:sz w:val="18"/>
                <w:szCs w:val="18"/>
              </w:rPr>
              <w:t>5</w:t>
            </w:r>
            <w:r w:rsidR="00B81347" w:rsidRPr="00915C5D">
              <w:rPr>
                <w:sz w:val="18"/>
                <w:szCs w:val="18"/>
              </w:rPr>
              <w:t>)</w:t>
            </w:r>
            <w:r w:rsidR="00C27F3C">
              <w:rPr>
                <w:sz w:val="18"/>
                <w:szCs w:val="18"/>
              </w:rPr>
              <w:t xml:space="preserve"> – Saved Searches</w:t>
            </w:r>
          </w:p>
        </w:tc>
        <w:tc>
          <w:tcPr>
            <w:tcW w:w="8910" w:type="dxa"/>
          </w:tcPr>
          <w:p w:rsidR="00CF08AC" w:rsidRPr="00915C5D" w:rsidRDefault="00C13CEC" w:rsidP="00F05D27">
            <w:pPr>
              <w:spacing w:after="0" w:line="240" w:lineRule="auto"/>
              <w:rPr>
                <w:sz w:val="18"/>
                <w:szCs w:val="18"/>
              </w:rPr>
            </w:pPr>
            <w:r w:rsidRPr="00915C5D">
              <w:rPr>
                <w:sz w:val="18"/>
                <w:szCs w:val="18"/>
              </w:rPr>
              <w:t>JIRA’s powerful issue search functionality is further enhanced by the ability to save a search for use at a later time. A saved search is called an 'issue filter’ or simply 'filter'.</w:t>
            </w:r>
          </w:p>
          <w:p w:rsidR="001C20C9" w:rsidRPr="00915C5D" w:rsidRDefault="001C20C9" w:rsidP="00F05D27">
            <w:pPr>
              <w:spacing w:after="0" w:line="240" w:lineRule="auto"/>
              <w:rPr>
                <w:sz w:val="18"/>
                <w:szCs w:val="18"/>
              </w:rPr>
            </w:pPr>
            <w:r w:rsidRPr="00915C5D">
              <w:rPr>
                <w:sz w:val="18"/>
                <w:szCs w:val="18"/>
              </w:rPr>
              <w:t>With a filter, you can display the search result</w:t>
            </w:r>
            <w:r w:rsidR="003C7F22">
              <w:rPr>
                <w:sz w:val="18"/>
                <w:szCs w:val="18"/>
              </w:rPr>
              <w:t>s</w:t>
            </w:r>
            <w:r w:rsidRPr="00915C5D">
              <w:rPr>
                <w:sz w:val="18"/>
                <w:szCs w:val="18"/>
              </w:rPr>
              <w:t xml:space="preserve"> in the Issue Navigator, where you can view and export them in various formats. Or you can share the search with colleagues, also add another user’s shared filter as a favorite, or have the search results emailed to you according to your preferred schedule.</w:t>
            </w:r>
          </w:p>
          <w:p w:rsidR="001C20C9" w:rsidRPr="00915C5D" w:rsidRDefault="001C20C9" w:rsidP="00F05D27">
            <w:pPr>
              <w:spacing w:after="0" w:line="240" w:lineRule="auto"/>
              <w:rPr>
                <w:sz w:val="18"/>
                <w:szCs w:val="18"/>
              </w:rPr>
            </w:pPr>
            <w:r w:rsidRPr="00915C5D">
              <w:rPr>
                <w:sz w:val="18"/>
                <w:szCs w:val="18"/>
              </w:rPr>
              <w:t>- Now you will see how to save your search:</w:t>
            </w:r>
          </w:p>
          <w:p w:rsidR="001C20C9" w:rsidRPr="00915C5D" w:rsidRDefault="001C20C9" w:rsidP="00F05D27">
            <w:pPr>
              <w:spacing w:after="0" w:line="240" w:lineRule="auto"/>
              <w:rPr>
                <w:sz w:val="18"/>
                <w:szCs w:val="18"/>
              </w:rPr>
            </w:pPr>
            <w:r w:rsidRPr="00915C5D">
              <w:rPr>
                <w:sz w:val="18"/>
                <w:szCs w:val="18"/>
              </w:rPr>
              <w:t xml:space="preserve">+ After doing your search, click the “Save as” </w:t>
            </w:r>
            <w:r w:rsidR="00D41559">
              <w:rPr>
                <w:sz w:val="18"/>
                <w:szCs w:val="18"/>
              </w:rPr>
              <w:t>button</w:t>
            </w:r>
          </w:p>
          <w:p w:rsidR="001C20C9" w:rsidRPr="00915C5D" w:rsidRDefault="001C20C9" w:rsidP="00F05D27">
            <w:pPr>
              <w:spacing w:after="0" w:line="240" w:lineRule="auto"/>
              <w:rPr>
                <w:sz w:val="18"/>
                <w:szCs w:val="18"/>
              </w:rPr>
            </w:pPr>
            <w:r w:rsidRPr="00915C5D">
              <w:rPr>
                <w:sz w:val="18"/>
                <w:szCs w:val="18"/>
              </w:rPr>
              <w:t xml:space="preserve">+ </w:t>
            </w:r>
            <w:r w:rsidR="00C42E67" w:rsidRPr="00915C5D">
              <w:rPr>
                <w:sz w:val="18"/>
                <w:szCs w:val="18"/>
              </w:rPr>
              <w:t>The 'Save Filter' page will display. Provide a name for the new filter</w:t>
            </w:r>
            <w:r w:rsidR="00FB4ADD">
              <w:rPr>
                <w:sz w:val="18"/>
                <w:szCs w:val="18"/>
              </w:rPr>
              <w:t xml:space="preserve"> then select Submit</w:t>
            </w:r>
            <w:r w:rsidR="00C42E67" w:rsidRPr="00915C5D">
              <w:rPr>
                <w:sz w:val="18"/>
                <w:szCs w:val="18"/>
              </w:rPr>
              <w:t>.</w:t>
            </w:r>
          </w:p>
          <w:p w:rsidR="00C42E67" w:rsidRPr="00915C5D" w:rsidRDefault="00C42E67" w:rsidP="00F05D27">
            <w:pPr>
              <w:spacing w:after="0" w:line="240" w:lineRule="auto"/>
              <w:rPr>
                <w:sz w:val="18"/>
                <w:szCs w:val="18"/>
              </w:rPr>
            </w:pPr>
            <w:r w:rsidRPr="00915C5D">
              <w:rPr>
                <w:sz w:val="18"/>
                <w:szCs w:val="18"/>
              </w:rPr>
              <w:t>+ Your new filter will be added as a favorite filter by default upon creation. If you do not wish this filter to be added as a favorite, deselect the star icon. You can add the filter as a favorite after it has been created.</w:t>
            </w:r>
          </w:p>
          <w:p w:rsidR="005B157F" w:rsidRPr="00915C5D" w:rsidRDefault="005B157F" w:rsidP="007A6E97">
            <w:pPr>
              <w:spacing w:after="0" w:line="240" w:lineRule="auto"/>
              <w:rPr>
                <w:sz w:val="18"/>
                <w:szCs w:val="18"/>
              </w:rPr>
            </w:pPr>
          </w:p>
        </w:tc>
      </w:tr>
      <w:tr w:rsidR="00D410FA" w:rsidRPr="00F05D27" w:rsidTr="00F05D27">
        <w:tc>
          <w:tcPr>
            <w:tcW w:w="468" w:type="dxa"/>
          </w:tcPr>
          <w:p w:rsidR="00D410FA" w:rsidRPr="00915C5D" w:rsidRDefault="00B97908" w:rsidP="00D410FA">
            <w:pPr>
              <w:spacing w:after="0" w:line="240" w:lineRule="auto"/>
              <w:rPr>
                <w:sz w:val="18"/>
                <w:szCs w:val="18"/>
              </w:rPr>
            </w:pPr>
            <w:r>
              <w:rPr>
                <w:sz w:val="18"/>
                <w:szCs w:val="18"/>
              </w:rPr>
              <w:t>13</w:t>
            </w:r>
          </w:p>
        </w:tc>
        <w:tc>
          <w:tcPr>
            <w:tcW w:w="2520" w:type="dxa"/>
          </w:tcPr>
          <w:p w:rsidR="00D410FA" w:rsidRPr="00915C5D" w:rsidRDefault="00D410FA" w:rsidP="00FF7355">
            <w:pPr>
              <w:spacing w:after="0" w:line="240" w:lineRule="auto"/>
              <w:rPr>
                <w:sz w:val="18"/>
                <w:szCs w:val="18"/>
              </w:rPr>
            </w:pPr>
            <w:r w:rsidRPr="00915C5D">
              <w:rPr>
                <w:sz w:val="18"/>
                <w:szCs w:val="18"/>
              </w:rPr>
              <w:t xml:space="preserve">Issue Filters </w:t>
            </w:r>
            <w:r>
              <w:rPr>
                <w:sz w:val="18"/>
                <w:szCs w:val="18"/>
              </w:rPr>
              <w:t xml:space="preserve"> – Sharing a filter</w:t>
            </w:r>
            <w:r w:rsidR="00B97908">
              <w:rPr>
                <w:sz w:val="18"/>
                <w:szCs w:val="18"/>
              </w:rPr>
              <w:t xml:space="preserve"> (slide 3</w:t>
            </w:r>
            <w:r w:rsidR="00FF7355">
              <w:rPr>
                <w:sz w:val="18"/>
                <w:szCs w:val="18"/>
              </w:rPr>
              <w:t>6</w:t>
            </w:r>
            <w:r w:rsidR="00B97908">
              <w:rPr>
                <w:sz w:val="18"/>
                <w:szCs w:val="18"/>
              </w:rPr>
              <w:t>- slide 3</w:t>
            </w:r>
            <w:r w:rsidR="00FF7355">
              <w:rPr>
                <w:sz w:val="18"/>
                <w:szCs w:val="18"/>
              </w:rPr>
              <w:t>7</w:t>
            </w:r>
            <w:r w:rsidR="00B97908">
              <w:rPr>
                <w:sz w:val="18"/>
                <w:szCs w:val="18"/>
              </w:rPr>
              <w:t>)</w:t>
            </w:r>
          </w:p>
        </w:tc>
        <w:tc>
          <w:tcPr>
            <w:tcW w:w="8910" w:type="dxa"/>
          </w:tcPr>
          <w:p w:rsidR="00C34748" w:rsidRDefault="00D410FA" w:rsidP="00A62D24">
            <w:pPr>
              <w:spacing w:after="0" w:line="240" w:lineRule="auto"/>
              <w:rPr>
                <w:sz w:val="18"/>
                <w:szCs w:val="18"/>
              </w:rPr>
            </w:pPr>
            <w:r w:rsidRPr="00D410FA">
              <w:rPr>
                <w:sz w:val="18"/>
                <w:szCs w:val="18"/>
              </w:rPr>
              <w:t>Filters that you have created can be shared with other users via user groups, projects and project roles. They can also be shared globally.</w:t>
            </w:r>
          </w:p>
          <w:p w:rsidR="00C34748" w:rsidRDefault="00C34748" w:rsidP="00A62D24">
            <w:pPr>
              <w:spacing w:after="0" w:line="240" w:lineRule="auto"/>
              <w:rPr>
                <w:sz w:val="18"/>
                <w:szCs w:val="18"/>
              </w:rPr>
            </w:pPr>
          </w:p>
          <w:p w:rsidR="00941437" w:rsidRPr="00C34748" w:rsidRDefault="00941437" w:rsidP="00A62D24">
            <w:pPr>
              <w:spacing w:after="0" w:line="240" w:lineRule="auto"/>
              <w:rPr>
                <w:sz w:val="18"/>
                <w:szCs w:val="18"/>
              </w:rPr>
            </w:pPr>
            <w:r w:rsidRPr="00C34748">
              <w:rPr>
                <w:sz w:val="18"/>
                <w:szCs w:val="18"/>
              </w:rPr>
              <w:t>To share an existing filter using the Details button</w:t>
            </w:r>
            <w:r w:rsidRPr="00C34748">
              <w:rPr>
                <w:b/>
                <w:bCs/>
                <w:sz w:val="18"/>
                <w:szCs w:val="18"/>
              </w:rPr>
              <w:t xml:space="preserve"> </w:t>
            </w:r>
          </w:p>
          <w:p w:rsidR="00941437" w:rsidRPr="00C34748" w:rsidRDefault="00941437" w:rsidP="00C34748">
            <w:pPr>
              <w:numPr>
                <w:ilvl w:val="1"/>
                <w:numId w:val="51"/>
              </w:numPr>
              <w:spacing w:after="0" w:line="240" w:lineRule="auto"/>
              <w:rPr>
                <w:sz w:val="18"/>
                <w:szCs w:val="18"/>
              </w:rPr>
            </w:pPr>
            <w:r w:rsidRPr="00C34748">
              <w:rPr>
                <w:sz w:val="18"/>
                <w:szCs w:val="18"/>
              </w:rPr>
              <w:t xml:space="preserve">Choose Issues &gt; Manage Filters. </w:t>
            </w:r>
          </w:p>
          <w:p w:rsidR="00941437" w:rsidRPr="00C34748" w:rsidRDefault="00941437" w:rsidP="00C34748">
            <w:pPr>
              <w:numPr>
                <w:ilvl w:val="1"/>
                <w:numId w:val="51"/>
              </w:numPr>
              <w:spacing w:after="0" w:line="240" w:lineRule="auto"/>
              <w:rPr>
                <w:sz w:val="18"/>
                <w:szCs w:val="18"/>
              </w:rPr>
            </w:pPr>
            <w:r w:rsidRPr="00C34748">
              <w:rPr>
                <w:sz w:val="18"/>
                <w:szCs w:val="18"/>
              </w:rPr>
              <w:t xml:space="preserve">Click the My tab. This tab displays all the filters that have been created by you. </w:t>
            </w:r>
          </w:p>
          <w:p w:rsidR="00941437" w:rsidRPr="00C34748" w:rsidRDefault="00941437" w:rsidP="00C34748">
            <w:pPr>
              <w:numPr>
                <w:ilvl w:val="1"/>
                <w:numId w:val="51"/>
              </w:numPr>
              <w:spacing w:after="0" w:line="240" w:lineRule="auto"/>
              <w:rPr>
                <w:sz w:val="18"/>
                <w:szCs w:val="18"/>
              </w:rPr>
            </w:pPr>
            <w:r w:rsidRPr="00C34748">
              <w:rPr>
                <w:sz w:val="18"/>
                <w:szCs w:val="18"/>
              </w:rPr>
              <w:t xml:space="preserve">Locate the filter you wish to share and click on it. </w:t>
            </w:r>
          </w:p>
          <w:p w:rsidR="00941437" w:rsidRDefault="00941437" w:rsidP="00C34748">
            <w:pPr>
              <w:numPr>
                <w:ilvl w:val="1"/>
                <w:numId w:val="51"/>
              </w:numPr>
              <w:spacing w:after="0" w:line="240" w:lineRule="auto"/>
              <w:rPr>
                <w:sz w:val="18"/>
                <w:szCs w:val="18"/>
              </w:rPr>
            </w:pPr>
            <w:r w:rsidRPr="00C34748">
              <w:rPr>
                <w:sz w:val="18"/>
                <w:szCs w:val="18"/>
              </w:rPr>
              <w:t>Click the Details link to the right of the filter's name</w:t>
            </w:r>
          </w:p>
          <w:p w:rsidR="00E732E1" w:rsidRPr="00E732E1" w:rsidRDefault="00E732E1" w:rsidP="00E732E1">
            <w:pPr>
              <w:numPr>
                <w:ilvl w:val="1"/>
                <w:numId w:val="51"/>
              </w:numPr>
              <w:spacing w:after="0" w:line="240" w:lineRule="auto"/>
              <w:rPr>
                <w:sz w:val="18"/>
                <w:szCs w:val="18"/>
              </w:rPr>
            </w:pPr>
            <w:r w:rsidRPr="00A62D24">
              <w:rPr>
                <w:bCs/>
                <w:sz w:val="18"/>
                <w:szCs w:val="18"/>
              </w:rPr>
              <w:t xml:space="preserve">Click </w:t>
            </w:r>
            <w:r w:rsidRPr="00E732E1">
              <w:rPr>
                <w:sz w:val="18"/>
                <w:szCs w:val="18"/>
              </w:rPr>
              <w:t>Edit permissions</w:t>
            </w:r>
            <w:r w:rsidRPr="00A62D24">
              <w:rPr>
                <w:bCs/>
                <w:sz w:val="18"/>
                <w:szCs w:val="18"/>
              </w:rPr>
              <w:t xml:space="preserve"> to open the Edit Current Filter screen </w:t>
            </w:r>
          </w:p>
          <w:p w:rsidR="00E732E1" w:rsidRPr="008B7FB4" w:rsidRDefault="00E732E1" w:rsidP="00E732E1">
            <w:pPr>
              <w:numPr>
                <w:ilvl w:val="1"/>
                <w:numId w:val="51"/>
              </w:numPr>
              <w:spacing w:after="0" w:line="240" w:lineRule="auto"/>
              <w:rPr>
                <w:sz w:val="18"/>
                <w:szCs w:val="18"/>
              </w:rPr>
            </w:pPr>
            <w:r w:rsidRPr="00A62D24">
              <w:rPr>
                <w:bCs/>
                <w:sz w:val="18"/>
                <w:szCs w:val="18"/>
              </w:rPr>
              <w:t xml:space="preserve">Update the </w:t>
            </w:r>
            <w:r w:rsidRPr="00E732E1">
              <w:rPr>
                <w:sz w:val="18"/>
                <w:szCs w:val="18"/>
              </w:rPr>
              <w:t>Add Shares</w:t>
            </w:r>
            <w:r w:rsidRPr="00A62D24">
              <w:rPr>
                <w:bCs/>
                <w:sz w:val="18"/>
                <w:szCs w:val="18"/>
              </w:rPr>
              <w:t xml:space="preserve"> field by selecting the group, project or project role</w:t>
            </w:r>
            <w:r w:rsidRPr="00E732E1">
              <w:rPr>
                <w:sz w:val="18"/>
                <w:szCs w:val="18"/>
              </w:rPr>
              <w:t xml:space="preserve"> </w:t>
            </w:r>
          </w:p>
          <w:p w:rsidR="00D410FA" w:rsidRPr="00A62D24" w:rsidRDefault="00941437" w:rsidP="00A62D24">
            <w:pPr>
              <w:numPr>
                <w:ilvl w:val="1"/>
                <w:numId w:val="51"/>
              </w:numPr>
              <w:spacing w:after="0" w:line="240" w:lineRule="auto"/>
              <w:rPr>
                <w:sz w:val="18"/>
                <w:szCs w:val="18"/>
              </w:rPr>
            </w:pPr>
            <w:r w:rsidRPr="008B7FB4">
              <w:rPr>
                <w:sz w:val="18"/>
                <w:szCs w:val="18"/>
              </w:rPr>
              <w:t xml:space="preserve">Click </w:t>
            </w:r>
            <w:r w:rsidRPr="00A62D24">
              <w:rPr>
                <w:bCs/>
                <w:sz w:val="18"/>
                <w:szCs w:val="18"/>
              </w:rPr>
              <w:t>Save</w:t>
            </w:r>
            <w:r w:rsidRPr="008B7FB4">
              <w:rPr>
                <w:sz w:val="18"/>
                <w:szCs w:val="18"/>
              </w:rPr>
              <w:t xml:space="preserve"> to save your changes</w:t>
            </w:r>
            <w:r w:rsidRPr="008B7FB4">
              <w:rPr>
                <w:b/>
                <w:bCs/>
                <w:sz w:val="18"/>
                <w:szCs w:val="18"/>
              </w:rPr>
              <w:t xml:space="preserve"> </w:t>
            </w:r>
          </w:p>
          <w:p w:rsidR="008B7FB4" w:rsidRPr="00915C5D" w:rsidRDefault="008B7FB4" w:rsidP="00A62D24">
            <w:pPr>
              <w:spacing w:after="0" w:line="240" w:lineRule="auto"/>
              <w:ind w:left="1440"/>
              <w:rPr>
                <w:sz w:val="18"/>
                <w:szCs w:val="18"/>
              </w:rPr>
            </w:pPr>
          </w:p>
        </w:tc>
      </w:tr>
      <w:tr w:rsidR="00D410FA" w:rsidRPr="00F05D27" w:rsidTr="00F05D27">
        <w:tc>
          <w:tcPr>
            <w:tcW w:w="468" w:type="dxa"/>
          </w:tcPr>
          <w:p w:rsidR="00D410FA" w:rsidRPr="00915C5D" w:rsidRDefault="00D241D6" w:rsidP="00D410FA">
            <w:pPr>
              <w:spacing w:after="0" w:line="240" w:lineRule="auto"/>
              <w:rPr>
                <w:sz w:val="18"/>
                <w:szCs w:val="18"/>
              </w:rPr>
            </w:pPr>
            <w:r>
              <w:rPr>
                <w:sz w:val="18"/>
                <w:szCs w:val="18"/>
              </w:rPr>
              <w:t>14</w:t>
            </w:r>
          </w:p>
        </w:tc>
        <w:tc>
          <w:tcPr>
            <w:tcW w:w="2520" w:type="dxa"/>
          </w:tcPr>
          <w:p w:rsidR="00D410FA" w:rsidRPr="00915C5D" w:rsidRDefault="000012B2" w:rsidP="0082419B">
            <w:pPr>
              <w:spacing w:after="0" w:line="240" w:lineRule="auto"/>
              <w:rPr>
                <w:sz w:val="18"/>
                <w:szCs w:val="18"/>
              </w:rPr>
            </w:pPr>
            <w:r>
              <w:rPr>
                <w:sz w:val="18"/>
                <w:szCs w:val="18"/>
              </w:rPr>
              <w:t xml:space="preserve">Issue Filters - </w:t>
            </w:r>
            <w:r w:rsidR="00D410FA" w:rsidRPr="00915C5D">
              <w:rPr>
                <w:sz w:val="18"/>
                <w:szCs w:val="18"/>
              </w:rPr>
              <w:t xml:space="preserve">Manage Your Filter (Slide </w:t>
            </w:r>
            <w:r w:rsidR="00D241D6">
              <w:rPr>
                <w:sz w:val="18"/>
                <w:szCs w:val="18"/>
              </w:rPr>
              <w:t>3</w:t>
            </w:r>
            <w:r w:rsidR="0082419B">
              <w:rPr>
                <w:sz w:val="18"/>
                <w:szCs w:val="18"/>
              </w:rPr>
              <w:t>8</w:t>
            </w:r>
            <w:r w:rsidR="00D410FA" w:rsidRPr="00915C5D">
              <w:rPr>
                <w:sz w:val="18"/>
                <w:szCs w:val="18"/>
              </w:rPr>
              <w:t>)</w:t>
            </w:r>
          </w:p>
        </w:tc>
        <w:tc>
          <w:tcPr>
            <w:tcW w:w="8910" w:type="dxa"/>
          </w:tcPr>
          <w:p w:rsidR="00D410FA" w:rsidRPr="00915C5D" w:rsidRDefault="00D410FA" w:rsidP="00D410FA">
            <w:pPr>
              <w:spacing w:after="0" w:line="240" w:lineRule="auto"/>
              <w:rPr>
                <w:sz w:val="18"/>
                <w:szCs w:val="18"/>
              </w:rPr>
            </w:pPr>
            <w:r w:rsidRPr="00915C5D">
              <w:rPr>
                <w:sz w:val="18"/>
                <w:szCs w:val="18"/>
              </w:rPr>
              <w:t>The 'Manage Filters' page allows you to view and configure filters that you have created, as well as work with filters that other users have shared with you.</w:t>
            </w:r>
          </w:p>
          <w:p w:rsidR="00D410FA" w:rsidRPr="00915C5D" w:rsidRDefault="00D410FA" w:rsidP="00D410FA">
            <w:pPr>
              <w:spacing w:after="0" w:line="240" w:lineRule="auto"/>
              <w:rPr>
                <w:sz w:val="18"/>
                <w:szCs w:val="18"/>
              </w:rPr>
            </w:pPr>
            <w:r w:rsidRPr="00915C5D">
              <w:rPr>
                <w:sz w:val="18"/>
                <w:szCs w:val="18"/>
              </w:rPr>
              <w:t>- On the top navigation bar, click the 'Issues' drop</w:t>
            </w:r>
            <w:r w:rsidR="003C7F22">
              <w:rPr>
                <w:sz w:val="18"/>
                <w:szCs w:val="18"/>
              </w:rPr>
              <w:t xml:space="preserve"> </w:t>
            </w:r>
            <w:r w:rsidRPr="00915C5D">
              <w:rPr>
                <w:sz w:val="18"/>
                <w:szCs w:val="18"/>
              </w:rPr>
              <w:t>down and select 'Manage Filters' from the list.</w:t>
            </w:r>
          </w:p>
          <w:p w:rsidR="00D410FA" w:rsidRPr="00915C5D" w:rsidRDefault="00D410FA" w:rsidP="00D410FA">
            <w:pPr>
              <w:spacing w:after="0" w:line="240" w:lineRule="auto"/>
              <w:rPr>
                <w:sz w:val="18"/>
                <w:szCs w:val="18"/>
              </w:rPr>
            </w:pPr>
            <w:r w:rsidRPr="00915C5D">
              <w:rPr>
                <w:sz w:val="18"/>
                <w:szCs w:val="18"/>
              </w:rPr>
              <w:t>- The 'Manage Filters' page will display. From this page, you can perform the functions listed below:</w:t>
            </w:r>
          </w:p>
          <w:p w:rsidR="00D410FA" w:rsidRPr="00915C5D" w:rsidRDefault="00D410FA" w:rsidP="00D410FA">
            <w:pPr>
              <w:spacing w:after="0" w:line="240" w:lineRule="auto"/>
              <w:rPr>
                <w:sz w:val="18"/>
                <w:szCs w:val="18"/>
              </w:rPr>
            </w:pPr>
            <w:r w:rsidRPr="00915C5D">
              <w:rPr>
                <w:sz w:val="18"/>
                <w:szCs w:val="18"/>
              </w:rPr>
              <w:t xml:space="preserve">+ </w:t>
            </w:r>
            <w:hyperlink r:id="rId15" w:anchor="SavingSearches%28%27IssueFilters%27%29-favourite_filters" w:history="1">
              <w:r w:rsidRPr="00915C5D">
                <w:rPr>
                  <w:sz w:val="18"/>
                  <w:szCs w:val="18"/>
                </w:rPr>
                <w:t>Add a filter as a favorite</w:t>
              </w:r>
            </w:hyperlink>
            <w:r w:rsidRPr="00915C5D">
              <w:rPr>
                <w:sz w:val="18"/>
                <w:szCs w:val="18"/>
              </w:rPr>
              <w:t>.</w:t>
            </w:r>
          </w:p>
          <w:p w:rsidR="00D410FA" w:rsidRPr="00915C5D" w:rsidRDefault="00D410FA" w:rsidP="00D410FA">
            <w:pPr>
              <w:spacing w:after="0" w:line="240" w:lineRule="auto"/>
              <w:rPr>
                <w:sz w:val="18"/>
                <w:szCs w:val="18"/>
              </w:rPr>
            </w:pPr>
            <w:r w:rsidRPr="00915C5D">
              <w:rPr>
                <w:sz w:val="18"/>
                <w:szCs w:val="18"/>
              </w:rPr>
              <w:t xml:space="preserve">+ </w:t>
            </w:r>
            <w:hyperlink r:id="rId16" w:anchor="SavingSearches%28%27IssueFilters%27%29-sharing_filters" w:history="1">
              <w:r w:rsidRPr="00915C5D">
                <w:rPr>
                  <w:sz w:val="18"/>
                  <w:szCs w:val="18"/>
                </w:rPr>
                <w:t>Share a filter</w:t>
              </w:r>
            </w:hyperlink>
            <w:r w:rsidRPr="00915C5D">
              <w:rPr>
                <w:sz w:val="18"/>
                <w:szCs w:val="18"/>
              </w:rPr>
              <w:t> that you have created with other users.</w:t>
            </w:r>
          </w:p>
          <w:p w:rsidR="00D410FA" w:rsidRPr="00915C5D" w:rsidRDefault="00D410FA" w:rsidP="00D410FA">
            <w:pPr>
              <w:spacing w:after="0" w:line="240" w:lineRule="auto"/>
              <w:rPr>
                <w:sz w:val="18"/>
                <w:szCs w:val="18"/>
              </w:rPr>
            </w:pPr>
            <w:r w:rsidRPr="00915C5D">
              <w:rPr>
                <w:sz w:val="18"/>
                <w:szCs w:val="18"/>
              </w:rPr>
              <w:t xml:space="preserve">+ </w:t>
            </w:r>
            <w:hyperlink r:id="rId17" w:anchor="SavingSearches%28%27IssueFilters%27%29-finding_filters" w:history="1">
              <w:r w:rsidRPr="00915C5D">
                <w:rPr>
                  <w:sz w:val="18"/>
                  <w:szCs w:val="18"/>
                </w:rPr>
                <w:t>Search for filters</w:t>
              </w:r>
            </w:hyperlink>
            <w:r w:rsidR="002E70F2">
              <w:rPr>
                <w:sz w:val="18"/>
                <w:szCs w:val="18"/>
              </w:rPr>
              <w:t> that have</w:t>
            </w:r>
            <w:r w:rsidRPr="00915C5D">
              <w:rPr>
                <w:sz w:val="18"/>
                <w:szCs w:val="18"/>
              </w:rPr>
              <w:t xml:space="preserve"> been created by you or shared with you by other users.</w:t>
            </w:r>
          </w:p>
          <w:p w:rsidR="00D410FA" w:rsidRPr="00915C5D" w:rsidRDefault="00D410FA" w:rsidP="00D410FA">
            <w:pPr>
              <w:spacing w:after="0" w:line="240" w:lineRule="auto"/>
              <w:rPr>
                <w:sz w:val="18"/>
                <w:szCs w:val="18"/>
              </w:rPr>
            </w:pPr>
            <w:r w:rsidRPr="00915C5D">
              <w:rPr>
                <w:sz w:val="18"/>
                <w:szCs w:val="18"/>
              </w:rPr>
              <w:t xml:space="preserve">+ </w:t>
            </w:r>
            <w:hyperlink r:id="rId18" w:anchor="SavingSearches%28%27IssueFilters%27%29-updating_filter_details" w:history="1">
              <w:r w:rsidRPr="00915C5D">
                <w:rPr>
                  <w:sz w:val="18"/>
                  <w:szCs w:val="18"/>
                </w:rPr>
                <w:t>Update an existing filter's details</w:t>
              </w:r>
            </w:hyperlink>
            <w:r w:rsidRPr="00915C5D">
              <w:rPr>
                <w:sz w:val="18"/>
                <w:szCs w:val="18"/>
              </w:rPr>
              <w:t> or </w:t>
            </w:r>
            <w:hyperlink r:id="rId19" w:anchor="SavingSearches%28%27IssueFilters%27%29-editing_filters" w:history="1">
              <w:r w:rsidRPr="00915C5D">
                <w:rPr>
                  <w:sz w:val="18"/>
                  <w:szCs w:val="18"/>
                </w:rPr>
                <w:t>edit a filter's search criteria</w:t>
              </w:r>
            </w:hyperlink>
            <w:r w:rsidRPr="00915C5D">
              <w:rPr>
                <w:sz w:val="18"/>
                <w:szCs w:val="18"/>
              </w:rPr>
              <w:t xml:space="preserve"> for a filter that you have created.</w:t>
            </w:r>
          </w:p>
          <w:p w:rsidR="00D410FA" w:rsidRPr="00915C5D" w:rsidRDefault="00D410FA" w:rsidP="00D410FA">
            <w:pPr>
              <w:spacing w:after="0" w:line="240" w:lineRule="auto"/>
              <w:rPr>
                <w:sz w:val="18"/>
                <w:szCs w:val="18"/>
              </w:rPr>
            </w:pPr>
          </w:p>
        </w:tc>
      </w:tr>
      <w:tr w:rsidR="006B3D13" w:rsidRPr="00F05D27" w:rsidTr="00F05D27">
        <w:tc>
          <w:tcPr>
            <w:tcW w:w="468" w:type="dxa"/>
          </w:tcPr>
          <w:p w:rsidR="006B3D13" w:rsidRPr="00915C5D" w:rsidRDefault="000012B2" w:rsidP="006B3D13">
            <w:pPr>
              <w:spacing w:after="0" w:line="240" w:lineRule="auto"/>
              <w:rPr>
                <w:sz w:val="18"/>
                <w:szCs w:val="18"/>
              </w:rPr>
            </w:pPr>
            <w:r>
              <w:rPr>
                <w:sz w:val="18"/>
                <w:szCs w:val="18"/>
              </w:rPr>
              <w:t>15</w:t>
            </w:r>
          </w:p>
        </w:tc>
        <w:tc>
          <w:tcPr>
            <w:tcW w:w="2520" w:type="dxa"/>
          </w:tcPr>
          <w:p w:rsidR="006B3D13" w:rsidRPr="00915C5D" w:rsidRDefault="006B3D13" w:rsidP="0082419B">
            <w:pPr>
              <w:spacing w:after="0" w:line="240" w:lineRule="auto"/>
              <w:rPr>
                <w:sz w:val="18"/>
                <w:szCs w:val="18"/>
              </w:rPr>
            </w:pPr>
            <w:r w:rsidRPr="00915C5D">
              <w:rPr>
                <w:sz w:val="18"/>
                <w:szCs w:val="18"/>
              </w:rPr>
              <w:t xml:space="preserve">Issue Filters </w:t>
            </w:r>
            <w:r>
              <w:rPr>
                <w:sz w:val="18"/>
                <w:szCs w:val="18"/>
              </w:rPr>
              <w:t xml:space="preserve"> – Running a filter</w:t>
            </w:r>
            <w:r w:rsidR="00161BF4">
              <w:rPr>
                <w:sz w:val="18"/>
                <w:szCs w:val="18"/>
              </w:rPr>
              <w:t xml:space="preserve"> (slide 3</w:t>
            </w:r>
            <w:r w:rsidR="0082419B">
              <w:rPr>
                <w:sz w:val="18"/>
                <w:szCs w:val="18"/>
              </w:rPr>
              <w:t>9</w:t>
            </w:r>
            <w:r w:rsidR="00161BF4">
              <w:rPr>
                <w:sz w:val="18"/>
                <w:szCs w:val="18"/>
              </w:rPr>
              <w:t>)</w:t>
            </w:r>
          </w:p>
        </w:tc>
        <w:tc>
          <w:tcPr>
            <w:tcW w:w="8910" w:type="dxa"/>
          </w:tcPr>
          <w:p w:rsidR="006B3D13" w:rsidRPr="0067562E" w:rsidRDefault="00256113" w:rsidP="006B3D13">
            <w:pPr>
              <w:spacing w:after="0" w:line="240" w:lineRule="auto"/>
              <w:rPr>
                <w:sz w:val="18"/>
                <w:szCs w:val="18"/>
              </w:rPr>
            </w:pPr>
            <w:r>
              <w:rPr>
                <w:sz w:val="18"/>
                <w:szCs w:val="18"/>
              </w:rPr>
              <w:t>T</w:t>
            </w:r>
            <w:r w:rsidR="006B3D13">
              <w:rPr>
                <w:sz w:val="18"/>
                <w:szCs w:val="18"/>
              </w:rPr>
              <w:t xml:space="preserve">o run a saved search or filter that has been created. </w:t>
            </w:r>
            <w:r w:rsidR="006B3D13" w:rsidRPr="0067562E">
              <w:rPr>
                <w:sz w:val="18"/>
                <w:szCs w:val="18"/>
              </w:rPr>
              <w:t xml:space="preserve">On </w:t>
            </w:r>
            <w:r w:rsidR="00B84BB9">
              <w:rPr>
                <w:sz w:val="18"/>
                <w:szCs w:val="18"/>
              </w:rPr>
              <w:t xml:space="preserve">the </w:t>
            </w:r>
            <w:r w:rsidR="006B3D13" w:rsidRPr="0067562E">
              <w:rPr>
                <w:sz w:val="18"/>
                <w:szCs w:val="18"/>
              </w:rPr>
              <w:t xml:space="preserve">navigator bar -&gt; choose </w:t>
            </w:r>
            <w:r w:rsidR="006B3D13" w:rsidRPr="00FE5E8A">
              <w:rPr>
                <w:bCs/>
                <w:sz w:val="18"/>
                <w:szCs w:val="18"/>
              </w:rPr>
              <w:t>Issues</w:t>
            </w:r>
            <w:r w:rsidR="006B3D13" w:rsidRPr="0067562E">
              <w:rPr>
                <w:sz w:val="18"/>
                <w:szCs w:val="18"/>
              </w:rPr>
              <w:t xml:space="preserve"> &gt; </w:t>
            </w:r>
            <w:r w:rsidR="006B3D13" w:rsidRPr="00FE5E8A">
              <w:rPr>
                <w:bCs/>
                <w:sz w:val="18"/>
                <w:szCs w:val="18"/>
              </w:rPr>
              <w:t>Search for Issues,</w:t>
            </w:r>
          </w:p>
          <w:p w:rsidR="006B3D13" w:rsidRDefault="006B3D13" w:rsidP="006B3D13">
            <w:pPr>
              <w:spacing w:after="0" w:line="240" w:lineRule="auto"/>
              <w:rPr>
                <w:sz w:val="18"/>
                <w:szCs w:val="18"/>
              </w:rPr>
            </w:pPr>
            <w:r>
              <w:rPr>
                <w:sz w:val="18"/>
                <w:szCs w:val="18"/>
              </w:rPr>
              <w:t>Choose any filter f</w:t>
            </w:r>
            <w:r w:rsidRPr="0067562E">
              <w:rPr>
                <w:sz w:val="18"/>
                <w:szCs w:val="18"/>
              </w:rPr>
              <w:t>rom the list on the left</w:t>
            </w:r>
            <w:r>
              <w:rPr>
                <w:sz w:val="18"/>
                <w:szCs w:val="18"/>
              </w:rPr>
              <w:t>:</w:t>
            </w:r>
          </w:p>
          <w:p w:rsidR="006B3D13" w:rsidRPr="00FE5E8A" w:rsidRDefault="006B3D13" w:rsidP="006B3D13">
            <w:pPr>
              <w:numPr>
                <w:ilvl w:val="0"/>
                <w:numId w:val="50"/>
              </w:numPr>
              <w:spacing w:after="0" w:line="240" w:lineRule="auto"/>
              <w:rPr>
                <w:sz w:val="18"/>
                <w:szCs w:val="18"/>
              </w:rPr>
            </w:pPr>
            <w:r w:rsidRPr="0067562E">
              <w:rPr>
                <w:sz w:val="18"/>
                <w:szCs w:val="18"/>
              </w:rPr>
              <w:t>Find filters: lets you search for any filter that's been shared, which you can then add</w:t>
            </w:r>
            <w:r w:rsidR="007F63D9">
              <w:rPr>
                <w:sz w:val="18"/>
                <w:szCs w:val="18"/>
              </w:rPr>
              <w:t xml:space="preserve"> it to your Favorite Filters</w:t>
            </w:r>
          </w:p>
          <w:p w:rsidR="006B3D13" w:rsidRPr="00B84BB9" w:rsidRDefault="006B3D13" w:rsidP="006B3D13">
            <w:pPr>
              <w:numPr>
                <w:ilvl w:val="0"/>
                <w:numId w:val="50"/>
              </w:numPr>
              <w:spacing w:after="0" w:line="240" w:lineRule="auto"/>
              <w:rPr>
                <w:sz w:val="18"/>
                <w:szCs w:val="18"/>
              </w:rPr>
            </w:pPr>
            <w:r w:rsidRPr="00B84BB9">
              <w:rPr>
                <w:sz w:val="18"/>
                <w:szCs w:val="18"/>
              </w:rPr>
              <w:t>System filter include</w:t>
            </w:r>
            <w:r w:rsidR="00B84BB9" w:rsidRPr="00B84BB9">
              <w:rPr>
                <w:sz w:val="18"/>
                <w:szCs w:val="18"/>
              </w:rPr>
              <w:t>s</w:t>
            </w:r>
            <w:r w:rsidRPr="00B84BB9">
              <w:rPr>
                <w:sz w:val="18"/>
                <w:szCs w:val="18"/>
              </w:rPr>
              <w:t xml:space="preserve"> My Open Issues, Reported by Me, Recently Viewed, All Issues</w:t>
            </w:r>
            <w:r w:rsidR="00B84BB9" w:rsidRPr="00B84BB9">
              <w:rPr>
                <w:b/>
                <w:bCs/>
                <w:sz w:val="18"/>
                <w:szCs w:val="18"/>
              </w:rPr>
              <w:t xml:space="preserve"> </w:t>
            </w:r>
            <w:r w:rsidR="00B84BB9">
              <w:rPr>
                <w:bCs/>
                <w:sz w:val="18"/>
                <w:szCs w:val="18"/>
              </w:rPr>
              <w:t>a</w:t>
            </w:r>
            <w:r w:rsidRPr="00B84BB9">
              <w:rPr>
                <w:sz w:val="18"/>
                <w:szCs w:val="18"/>
              </w:rPr>
              <w:t xml:space="preserve">nd Favorite Filters </w:t>
            </w:r>
          </w:p>
          <w:p w:rsidR="006B3D13" w:rsidRDefault="006B3D13" w:rsidP="006B3D13">
            <w:pPr>
              <w:numPr>
                <w:ilvl w:val="0"/>
                <w:numId w:val="50"/>
              </w:numPr>
              <w:spacing w:after="0" w:line="240" w:lineRule="auto"/>
              <w:rPr>
                <w:sz w:val="18"/>
                <w:szCs w:val="18"/>
              </w:rPr>
            </w:pPr>
            <w:r>
              <w:rPr>
                <w:sz w:val="18"/>
                <w:szCs w:val="18"/>
              </w:rPr>
              <w:t xml:space="preserve">For example you click on </w:t>
            </w:r>
            <w:r w:rsidR="007F63D9">
              <w:rPr>
                <w:sz w:val="18"/>
                <w:szCs w:val="18"/>
              </w:rPr>
              <w:t xml:space="preserve">Report by Me from </w:t>
            </w:r>
            <w:r w:rsidR="00B84BB9">
              <w:rPr>
                <w:sz w:val="18"/>
                <w:szCs w:val="18"/>
              </w:rPr>
              <w:t xml:space="preserve">the </w:t>
            </w:r>
            <w:r w:rsidR="007F63D9">
              <w:rPr>
                <w:sz w:val="18"/>
                <w:szCs w:val="18"/>
              </w:rPr>
              <w:t>System filter to run the filter</w:t>
            </w:r>
          </w:p>
          <w:p w:rsidR="006B3D13" w:rsidRPr="00915C5D" w:rsidRDefault="006B3D13" w:rsidP="006B3D13">
            <w:pPr>
              <w:spacing w:after="0" w:line="240" w:lineRule="auto"/>
              <w:rPr>
                <w:sz w:val="18"/>
                <w:szCs w:val="18"/>
              </w:rPr>
            </w:pPr>
          </w:p>
        </w:tc>
      </w:tr>
      <w:tr w:rsidR="009D210D" w:rsidRPr="00F05D27" w:rsidTr="00F05D27">
        <w:tc>
          <w:tcPr>
            <w:tcW w:w="468" w:type="dxa"/>
          </w:tcPr>
          <w:p w:rsidR="009D210D" w:rsidRPr="00915C5D" w:rsidRDefault="00AA7DE7" w:rsidP="006B3D13">
            <w:pPr>
              <w:spacing w:after="0" w:line="240" w:lineRule="auto"/>
              <w:rPr>
                <w:sz w:val="18"/>
                <w:szCs w:val="18"/>
              </w:rPr>
            </w:pPr>
            <w:r>
              <w:rPr>
                <w:sz w:val="18"/>
                <w:szCs w:val="18"/>
              </w:rPr>
              <w:t>16</w:t>
            </w:r>
          </w:p>
        </w:tc>
        <w:tc>
          <w:tcPr>
            <w:tcW w:w="2520" w:type="dxa"/>
          </w:tcPr>
          <w:p w:rsidR="009D210D" w:rsidRPr="00915C5D" w:rsidRDefault="00AA7DE7" w:rsidP="0082419B">
            <w:pPr>
              <w:spacing w:after="0" w:line="240" w:lineRule="auto"/>
              <w:rPr>
                <w:sz w:val="18"/>
                <w:szCs w:val="18"/>
              </w:rPr>
            </w:pPr>
            <w:r>
              <w:rPr>
                <w:sz w:val="18"/>
                <w:szCs w:val="18"/>
              </w:rPr>
              <w:t xml:space="preserve">Issue Filter - </w:t>
            </w:r>
            <w:r w:rsidR="009D210D">
              <w:rPr>
                <w:sz w:val="18"/>
                <w:szCs w:val="18"/>
              </w:rPr>
              <w:t>List View and Detail View</w:t>
            </w:r>
            <w:r w:rsidR="00BC3925">
              <w:rPr>
                <w:sz w:val="18"/>
                <w:szCs w:val="18"/>
              </w:rPr>
              <w:t xml:space="preserve"> (slide </w:t>
            </w:r>
            <w:r w:rsidR="0082419B">
              <w:rPr>
                <w:sz w:val="18"/>
                <w:szCs w:val="18"/>
              </w:rPr>
              <w:t>40</w:t>
            </w:r>
            <w:r w:rsidR="00BC3925">
              <w:rPr>
                <w:sz w:val="18"/>
                <w:szCs w:val="18"/>
              </w:rPr>
              <w:t>)</w:t>
            </w:r>
          </w:p>
        </w:tc>
        <w:tc>
          <w:tcPr>
            <w:tcW w:w="8910" w:type="dxa"/>
          </w:tcPr>
          <w:p w:rsidR="009D210D" w:rsidRDefault="00E25FFD" w:rsidP="00E25FFD">
            <w:pPr>
              <w:spacing w:after="0" w:line="240" w:lineRule="auto"/>
              <w:rPr>
                <w:sz w:val="18"/>
                <w:szCs w:val="18"/>
              </w:rPr>
            </w:pPr>
            <w:r>
              <w:rPr>
                <w:sz w:val="18"/>
                <w:szCs w:val="18"/>
              </w:rPr>
              <w:t>From the search result list or filter you can pick the view</w:t>
            </w:r>
            <w:r w:rsidR="00B84BB9">
              <w:rPr>
                <w:sz w:val="18"/>
                <w:szCs w:val="18"/>
              </w:rPr>
              <w:t xml:space="preserve"> that fits your work style, they</w:t>
            </w:r>
            <w:r>
              <w:rPr>
                <w:sz w:val="18"/>
                <w:szCs w:val="18"/>
              </w:rPr>
              <w:t xml:space="preserve"> are List View and Detail View</w:t>
            </w:r>
          </w:p>
          <w:p w:rsidR="00B108CA" w:rsidRDefault="00B108CA" w:rsidP="00E25FFD">
            <w:pPr>
              <w:spacing w:after="0" w:line="240" w:lineRule="auto"/>
              <w:rPr>
                <w:sz w:val="18"/>
                <w:szCs w:val="18"/>
              </w:rPr>
            </w:pPr>
          </w:p>
          <w:p w:rsidR="00E25FFD" w:rsidRPr="00C03D76" w:rsidRDefault="00B108CA" w:rsidP="00E25FFD">
            <w:pPr>
              <w:spacing w:after="0" w:line="240" w:lineRule="auto"/>
              <w:rPr>
                <w:sz w:val="18"/>
                <w:szCs w:val="18"/>
              </w:rPr>
            </w:pPr>
            <w:r w:rsidRPr="00C03D76">
              <w:rPr>
                <w:sz w:val="18"/>
                <w:szCs w:val="18"/>
              </w:rPr>
              <w:t xml:space="preserve">The </w:t>
            </w:r>
            <w:r w:rsidRPr="00C03D76">
              <w:rPr>
                <w:rStyle w:val="Emphasis"/>
                <w:sz w:val="18"/>
                <w:szCs w:val="18"/>
              </w:rPr>
              <w:t>list view</w:t>
            </w:r>
            <w:r w:rsidRPr="00C03D76">
              <w:rPr>
                <w:sz w:val="18"/>
                <w:szCs w:val="18"/>
              </w:rPr>
              <w:t xml:space="preserve"> is the view you are used to seeing; namely, the search results from a</w:t>
            </w:r>
            <w:r w:rsidR="00740927">
              <w:rPr>
                <w:sz w:val="18"/>
                <w:szCs w:val="18"/>
              </w:rPr>
              <w:t xml:space="preserve"> filter,</w:t>
            </w:r>
            <w:r w:rsidRPr="00C03D76">
              <w:rPr>
                <w:sz w:val="18"/>
                <w:szCs w:val="18"/>
              </w:rPr>
              <w:t xml:space="preserve"> a</w:t>
            </w:r>
            <w:r w:rsidR="00740927">
              <w:rPr>
                <w:sz w:val="18"/>
                <w:szCs w:val="18"/>
              </w:rPr>
              <w:t xml:space="preserve"> basic search</w:t>
            </w:r>
            <w:r w:rsidRPr="00C03D76">
              <w:rPr>
                <w:sz w:val="18"/>
                <w:szCs w:val="18"/>
              </w:rPr>
              <w:t xml:space="preserve">, a </w:t>
            </w:r>
            <w:r w:rsidR="00740927">
              <w:rPr>
                <w:sz w:val="18"/>
                <w:szCs w:val="18"/>
              </w:rPr>
              <w:t>quick search</w:t>
            </w:r>
            <w:r w:rsidRPr="00C03D76">
              <w:rPr>
                <w:sz w:val="18"/>
                <w:szCs w:val="18"/>
              </w:rPr>
              <w:t>, or an</w:t>
            </w:r>
            <w:r w:rsidR="00740927">
              <w:rPr>
                <w:sz w:val="18"/>
                <w:szCs w:val="18"/>
              </w:rPr>
              <w:t xml:space="preserve"> advanced search</w:t>
            </w:r>
            <w:r w:rsidRPr="00C03D76">
              <w:rPr>
                <w:sz w:val="18"/>
                <w:szCs w:val="18"/>
              </w:rPr>
              <w:t xml:space="preserve">. This provides you with a constant set of search results that you can work from when triaging </w:t>
            </w:r>
            <w:r w:rsidRPr="00C03D76">
              <w:rPr>
                <w:sz w:val="18"/>
                <w:szCs w:val="18"/>
              </w:rPr>
              <w:lastRenderedPageBreak/>
              <w:t>issues. Since your search results don't change as you are making changes to the list, you maintain the original list you started with.</w:t>
            </w:r>
          </w:p>
          <w:p w:rsidR="00B108CA" w:rsidRPr="00C03D76" w:rsidRDefault="00B108CA" w:rsidP="00E25FFD">
            <w:pPr>
              <w:spacing w:after="0" w:line="240" w:lineRule="auto"/>
              <w:rPr>
                <w:sz w:val="18"/>
                <w:szCs w:val="18"/>
              </w:rPr>
            </w:pPr>
          </w:p>
          <w:p w:rsidR="00B108CA" w:rsidRPr="00A62D24" w:rsidRDefault="00414FAB" w:rsidP="00B84BB9">
            <w:pPr>
              <w:spacing w:after="0" w:line="240" w:lineRule="auto"/>
            </w:pPr>
            <w:r w:rsidRPr="00C03D76">
              <w:rPr>
                <w:sz w:val="18"/>
                <w:szCs w:val="18"/>
              </w:rPr>
              <w:t xml:space="preserve">Detail View: JIRA is optimized to let you quickly navigate lists of issues, switch to a </w:t>
            </w:r>
            <w:r w:rsidRPr="00C03D76">
              <w:rPr>
                <w:rStyle w:val="Emphasis"/>
                <w:sz w:val="18"/>
                <w:szCs w:val="18"/>
              </w:rPr>
              <w:t>detail view</w:t>
            </w:r>
            <w:r w:rsidRPr="00C03D76">
              <w:rPr>
                <w:sz w:val="18"/>
                <w:szCs w:val="18"/>
              </w:rPr>
              <w:t xml:space="preserve"> from the basic </w:t>
            </w:r>
            <w:r w:rsidRPr="00C03D76">
              <w:rPr>
                <w:rStyle w:val="Emphasis"/>
                <w:sz w:val="18"/>
                <w:szCs w:val="18"/>
              </w:rPr>
              <w:t>list view</w:t>
            </w:r>
            <w:r w:rsidRPr="00C03D76">
              <w:rPr>
                <w:sz w:val="18"/>
                <w:szCs w:val="18"/>
              </w:rPr>
              <w:t xml:space="preserve"> and back again, and take action on those items that need your immediate attention. The </w:t>
            </w:r>
            <w:r w:rsidRPr="00C03D76">
              <w:rPr>
                <w:rStyle w:val="Emphasis"/>
                <w:sz w:val="18"/>
                <w:szCs w:val="18"/>
              </w:rPr>
              <w:t>detail view</w:t>
            </w:r>
            <w:r w:rsidRPr="00C03D76">
              <w:rPr>
                <w:sz w:val="18"/>
                <w:szCs w:val="18"/>
              </w:rPr>
              <w:t xml:space="preserve"> lets you view an issue within the context of the filter </w:t>
            </w:r>
            <w:r w:rsidR="00B84BB9">
              <w:rPr>
                <w:sz w:val="18"/>
                <w:szCs w:val="18"/>
              </w:rPr>
              <w:t xml:space="preserve">of which </w:t>
            </w:r>
            <w:r w:rsidRPr="00C03D76">
              <w:rPr>
                <w:sz w:val="18"/>
                <w:szCs w:val="18"/>
              </w:rPr>
              <w:t>it's a part. This is great when you are triaging issues and you need a bit more context.</w:t>
            </w:r>
          </w:p>
        </w:tc>
      </w:tr>
      <w:tr w:rsidR="00842D4D" w:rsidRPr="00F05D27" w:rsidTr="00F05D27">
        <w:tc>
          <w:tcPr>
            <w:tcW w:w="468" w:type="dxa"/>
          </w:tcPr>
          <w:p w:rsidR="00842D4D" w:rsidRPr="00915C5D" w:rsidRDefault="00842D4D" w:rsidP="00842D4D">
            <w:pPr>
              <w:spacing w:after="0" w:line="240" w:lineRule="auto"/>
              <w:rPr>
                <w:sz w:val="18"/>
                <w:szCs w:val="18"/>
              </w:rPr>
            </w:pPr>
            <w:bookmarkStart w:id="6" w:name="_GoBack" w:colFirst="1" w:colLast="1"/>
            <w:r>
              <w:rPr>
                <w:sz w:val="18"/>
                <w:szCs w:val="18"/>
              </w:rPr>
              <w:lastRenderedPageBreak/>
              <w:t>17</w:t>
            </w:r>
          </w:p>
        </w:tc>
        <w:tc>
          <w:tcPr>
            <w:tcW w:w="2520" w:type="dxa"/>
          </w:tcPr>
          <w:p w:rsidR="00842D4D" w:rsidRPr="00A230ED" w:rsidRDefault="00842D4D" w:rsidP="00842D4D">
            <w:pPr>
              <w:spacing w:after="0" w:line="240" w:lineRule="auto"/>
              <w:rPr>
                <w:color w:val="FF0000"/>
                <w:sz w:val="18"/>
                <w:szCs w:val="18"/>
              </w:rPr>
            </w:pPr>
            <w:r w:rsidRPr="00A230ED">
              <w:rPr>
                <w:color w:val="FF0000"/>
                <w:sz w:val="18"/>
                <w:szCs w:val="18"/>
              </w:rPr>
              <w:t>Watching an issue – Watch Manually</w:t>
            </w:r>
          </w:p>
          <w:p w:rsidR="00842D4D" w:rsidRPr="0091408E" w:rsidRDefault="00842D4D" w:rsidP="00842D4D">
            <w:pPr>
              <w:spacing w:after="0" w:line="240" w:lineRule="auto"/>
              <w:rPr>
                <w:sz w:val="18"/>
                <w:szCs w:val="18"/>
              </w:rPr>
            </w:pPr>
            <w:r w:rsidRPr="00A230ED">
              <w:rPr>
                <w:color w:val="FF0000"/>
                <w:sz w:val="18"/>
                <w:szCs w:val="18"/>
              </w:rPr>
              <w:t>Need live recording. Show the confirm email, too.</w:t>
            </w:r>
          </w:p>
        </w:tc>
        <w:tc>
          <w:tcPr>
            <w:tcW w:w="8910" w:type="dxa"/>
          </w:tcPr>
          <w:p w:rsidR="00842D4D" w:rsidRPr="0091408E" w:rsidRDefault="00842D4D" w:rsidP="00842D4D">
            <w:pPr>
              <w:spacing w:after="0" w:line="240" w:lineRule="auto"/>
              <w:rPr>
                <w:sz w:val="18"/>
                <w:szCs w:val="18"/>
              </w:rPr>
            </w:pPr>
            <w:r w:rsidRPr="0091408E">
              <w:rPr>
                <w:sz w:val="18"/>
                <w:szCs w:val="18"/>
              </w:rPr>
              <w:t>JIRA allows users to watch for a particular issue</w:t>
            </w:r>
            <w:r>
              <w:rPr>
                <w:sz w:val="18"/>
                <w:szCs w:val="18"/>
              </w:rPr>
              <w:t>.  A</w:t>
            </w:r>
            <w:r w:rsidRPr="0091408E">
              <w:rPr>
                <w:sz w:val="18"/>
                <w:szCs w:val="18"/>
              </w:rPr>
              <w:t xml:space="preserve">ll watchers will be notified by email </w:t>
            </w:r>
            <w:r>
              <w:rPr>
                <w:sz w:val="18"/>
                <w:szCs w:val="18"/>
              </w:rPr>
              <w:t>about</w:t>
            </w:r>
            <w:r w:rsidRPr="0091408E">
              <w:rPr>
                <w:sz w:val="18"/>
                <w:szCs w:val="18"/>
              </w:rPr>
              <w:t xml:space="preserve"> any updates or comments on that issue.</w:t>
            </w:r>
          </w:p>
          <w:p w:rsidR="00842D4D" w:rsidRPr="0091408E" w:rsidRDefault="00842D4D" w:rsidP="00842D4D">
            <w:pPr>
              <w:spacing w:after="0" w:line="240" w:lineRule="auto"/>
              <w:rPr>
                <w:sz w:val="18"/>
                <w:szCs w:val="18"/>
              </w:rPr>
            </w:pPr>
            <w:r>
              <w:rPr>
                <w:sz w:val="18"/>
                <w:szCs w:val="18"/>
              </w:rPr>
              <w:t>Open</w:t>
            </w:r>
            <w:r w:rsidRPr="0091408E">
              <w:rPr>
                <w:sz w:val="18"/>
                <w:szCs w:val="18"/>
              </w:rPr>
              <w:t xml:space="preserve"> a JIRA ticket that you want to watch then click on</w:t>
            </w:r>
            <w:r>
              <w:rPr>
                <w:sz w:val="18"/>
                <w:szCs w:val="18"/>
              </w:rPr>
              <w:t xml:space="preserve"> the “Start watching this issue</w:t>
            </w:r>
            <w:r w:rsidRPr="0091408E">
              <w:rPr>
                <w:sz w:val="18"/>
                <w:szCs w:val="18"/>
              </w:rPr>
              <w:t>” link to become a watcher of the issue.</w:t>
            </w:r>
          </w:p>
          <w:p w:rsidR="00842D4D" w:rsidRPr="0091408E" w:rsidRDefault="00842D4D" w:rsidP="00842D4D">
            <w:pPr>
              <w:spacing w:after="0" w:line="240" w:lineRule="auto"/>
              <w:rPr>
                <w:sz w:val="18"/>
                <w:szCs w:val="18"/>
              </w:rPr>
            </w:pPr>
            <w:r w:rsidRPr="0091408E">
              <w:rPr>
                <w:sz w:val="18"/>
                <w:szCs w:val="18"/>
              </w:rPr>
              <w:t>You can view the watchers list by click</w:t>
            </w:r>
            <w:r>
              <w:rPr>
                <w:sz w:val="18"/>
                <w:szCs w:val="18"/>
              </w:rPr>
              <w:t>ing</w:t>
            </w:r>
            <w:r w:rsidRPr="0091408E">
              <w:rPr>
                <w:sz w:val="18"/>
                <w:szCs w:val="18"/>
              </w:rPr>
              <w:t xml:space="preserve"> on the number of watcher</w:t>
            </w:r>
            <w:r>
              <w:rPr>
                <w:sz w:val="18"/>
                <w:szCs w:val="18"/>
              </w:rPr>
              <w:t>s.</w:t>
            </w:r>
          </w:p>
          <w:p w:rsidR="00842D4D" w:rsidRPr="0091408E" w:rsidRDefault="00842D4D" w:rsidP="00842D4D">
            <w:pPr>
              <w:spacing w:after="0" w:line="240" w:lineRule="auto"/>
              <w:rPr>
                <w:sz w:val="18"/>
                <w:szCs w:val="18"/>
              </w:rPr>
            </w:pPr>
            <w:r>
              <w:rPr>
                <w:sz w:val="18"/>
                <w:szCs w:val="18"/>
              </w:rPr>
              <w:t>Click</w:t>
            </w:r>
            <w:r w:rsidRPr="0091408E">
              <w:rPr>
                <w:sz w:val="18"/>
                <w:szCs w:val="18"/>
              </w:rPr>
              <w:t xml:space="preserve"> on the “Start watching this issue” link to stop watching the issue.</w:t>
            </w:r>
          </w:p>
        </w:tc>
      </w:tr>
      <w:bookmarkEnd w:id="6"/>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t>18</w:t>
            </w:r>
          </w:p>
        </w:tc>
        <w:tc>
          <w:tcPr>
            <w:tcW w:w="2520" w:type="dxa"/>
          </w:tcPr>
          <w:p w:rsidR="00842D4D" w:rsidRPr="0091408E" w:rsidRDefault="00842D4D" w:rsidP="00842D4D">
            <w:pPr>
              <w:spacing w:after="0" w:line="240" w:lineRule="auto"/>
              <w:rPr>
                <w:sz w:val="18"/>
                <w:szCs w:val="18"/>
              </w:rPr>
            </w:pPr>
            <w:r w:rsidRPr="0091408E">
              <w:rPr>
                <w:sz w:val="18"/>
                <w:szCs w:val="18"/>
              </w:rPr>
              <w:t xml:space="preserve">Watching an issue – </w:t>
            </w:r>
            <w:proofErr w:type="spellStart"/>
            <w:r w:rsidRPr="0091408E">
              <w:rPr>
                <w:sz w:val="18"/>
                <w:szCs w:val="18"/>
              </w:rPr>
              <w:t>Autowatch</w:t>
            </w:r>
            <w:proofErr w:type="spellEnd"/>
            <w:r w:rsidRPr="0091408E">
              <w:rPr>
                <w:sz w:val="18"/>
                <w:szCs w:val="18"/>
              </w:rPr>
              <w:t xml:space="preserve"> </w:t>
            </w:r>
          </w:p>
          <w:p w:rsidR="00842D4D" w:rsidRPr="0091408E" w:rsidRDefault="00842D4D" w:rsidP="00842D4D">
            <w:pPr>
              <w:spacing w:after="0" w:line="240" w:lineRule="auto"/>
              <w:rPr>
                <w:sz w:val="18"/>
                <w:szCs w:val="18"/>
              </w:rPr>
            </w:pPr>
          </w:p>
        </w:tc>
        <w:tc>
          <w:tcPr>
            <w:tcW w:w="8910" w:type="dxa"/>
          </w:tcPr>
          <w:p w:rsidR="00842D4D" w:rsidRPr="0091408E" w:rsidRDefault="00842D4D" w:rsidP="00842D4D">
            <w:pPr>
              <w:spacing w:after="0" w:line="240" w:lineRule="auto"/>
              <w:rPr>
                <w:sz w:val="18"/>
                <w:szCs w:val="18"/>
              </w:rPr>
            </w:pPr>
            <w:r w:rsidRPr="0091408E">
              <w:rPr>
                <w:sz w:val="18"/>
                <w:szCs w:val="18"/>
              </w:rPr>
              <w:t xml:space="preserve">A JIRA user who either creates a new issue or comments on an existing issue, will automatically become a </w:t>
            </w:r>
            <w:hyperlink r:id="rId20" w:tgtFrame="_parent" w:history="1">
              <w:r w:rsidRPr="0091408E">
                <w:rPr>
                  <w:rStyle w:val="Hyperlink"/>
                  <w:sz w:val="18"/>
                  <w:szCs w:val="18"/>
                </w:rPr>
                <w:t>watcher</w:t>
              </w:r>
            </w:hyperlink>
            <w:r w:rsidRPr="0091408E">
              <w:rPr>
                <w:sz w:val="18"/>
                <w:szCs w:val="18"/>
              </w:rPr>
              <w:t xml:space="preserve"> of that issue</w:t>
            </w:r>
          </w:p>
          <w:p w:rsidR="00842D4D" w:rsidRPr="0091408E" w:rsidRDefault="00842D4D" w:rsidP="00842D4D">
            <w:pPr>
              <w:spacing w:after="0" w:line="240" w:lineRule="auto"/>
              <w:rPr>
                <w:sz w:val="18"/>
                <w:szCs w:val="18"/>
              </w:rPr>
            </w:pPr>
          </w:p>
          <w:p w:rsidR="00842D4D" w:rsidRPr="0091408E" w:rsidRDefault="00842D4D" w:rsidP="00842D4D">
            <w:pPr>
              <w:spacing w:after="0" w:line="240" w:lineRule="auto"/>
              <w:rPr>
                <w:sz w:val="18"/>
                <w:szCs w:val="18"/>
              </w:rPr>
            </w:pPr>
            <w:r w:rsidRPr="0091408E">
              <w:rPr>
                <w:sz w:val="18"/>
                <w:szCs w:val="18"/>
              </w:rPr>
              <w:t xml:space="preserve">If you don't want to automatically become a watcher of an issue you create or comment on, you can disable this feature through your user profile, by choosing </w:t>
            </w:r>
            <w:r w:rsidRPr="0091408E">
              <w:rPr>
                <w:b/>
                <w:bCs/>
                <w:sz w:val="18"/>
                <w:szCs w:val="18"/>
              </w:rPr>
              <w:t>Disabled</w:t>
            </w:r>
            <w:r w:rsidRPr="0091408E">
              <w:rPr>
                <w:sz w:val="18"/>
                <w:szCs w:val="18"/>
              </w:rPr>
              <w:t xml:space="preserve"> for the </w:t>
            </w:r>
            <w:proofErr w:type="spellStart"/>
            <w:r w:rsidRPr="0091408E">
              <w:rPr>
                <w:b/>
                <w:bCs/>
                <w:sz w:val="18"/>
                <w:szCs w:val="18"/>
              </w:rPr>
              <w:t>Autowatch</w:t>
            </w:r>
            <w:proofErr w:type="spellEnd"/>
            <w:r w:rsidRPr="0091408E">
              <w:rPr>
                <w:sz w:val="18"/>
                <w:szCs w:val="18"/>
              </w:rPr>
              <w:t xml:space="preserve"> option when editing the </w:t>
            </w:r>
            <w:r w:rsidRPr="0091408E">
              <w:rPr>
                <w:b/>
                <w:bCs/>
                <w:sz w:val="18"/>
                <w:szCs w:val="18"/>
              </w:rPr>
              <w:t>Preferences</w:t>
            </w:r>
            <w:r w:rsidRPr="0091408E">
              <w:rPr>
                <w:sz w:val="18"/>
                <w:szCs w:val="18"/>
              </w:rPr>
              <w:t xml:space="preserve"> section of your user profile</w:t>
            </w:r>
            <w:r w:rsidRPr="0091408E">
              <w:rPr>
                <w:b/>
                <w:bCs/>
                <w:sz w:val="18"/>
                <w:szCs w:val="18"/>
              </w:rPr>
              <w:t xml:space="preserve"> </w:t>
            </w:r>
          </w:p>
          <w:p w:rsidR="00842D4D" w:rsidRPr="0091408E" w:rsidRDefault="00842D4D" w:rsidP="00842D4D">
            <w:pPr>
              <w:spacing w:after="0" w:line="240" w:lineRule="auto"/>
              <w:rPr>
                <w:sz w:val="18"/>
                <w:szCs w:val="18"/>
              </w:rPr>
            </w:pPr>
          </w:p>
        </w:tc>
      </w:tr>
      <w:tr w:rsidR="00842D4D" w:rsidRPr="00F05D27" w:rsidTr="00F05D27">
        <w:tc>
          <w:tcPr>
            <w:tcW w:w="468" w:type="dxa"/>
          </w:tcPr>
          <w:p w:rsidR="00842D4D" w:rsidRDefault="00842D4D" w:rsidP="00842D4D">
            <w:pPr>
              <w:spacing w:after="0" w:line="240" w:lineRule="auto"/>
              <w:rPr>
                <w:sz w:val="18"/>
                <w:szCs w:val="18"/>
              </w:rPr>
            </w:pPr>
            <w:r>
              <w:rPr>
                <w:sz w:val="18"/>
                <w:szCs w:val="18"/>
              </w:rPr>
              <w:t>19</w:t>
            </w:r>
          </w:p>
        </w:tc>
        <w:tc>
          <w:tcPr>
            <w:tcW w:w="2520" w:type="dxa"/>
          </w:tcPr>
          <w:p w:rsidR="00842D4D" w:rsidRPr="0091408E" w:rsidRDefault="00842D4D" w:rsidP="00842D4D">
            <w:pPr>
              <w:spacing w:after="0" w:line="240" w:lineRule="auto"/>
              <w:rPr>
                <w:sz w:val="18"/>
                <w:szCs w:val="18"/>
              </w:rPr>
            </w:pPr>
            <w:r w:rsidRPr="0091408E">
              <w:rPr>
                <w:sz w:val="18"/>
                <w:szCs w:val="18"/>
              </w:rPr>
              <w:t>5. Common Actions - Share Issues</w:t>
            </w:r>
          </w:p>
          <w:p w:rsidR="00842D4D" w:rsidRPr="0091408E" w:rsidRDefault="00842D4D" w:rsidP="00842D4D">
            <w:pPr>
              <w:spacing w:after="0" w:line="240" w:lineRule="auto"/>
              <w:rPr>
                <w:sz w:val="18"/>
                <w:szCs w:val="18"/>
              </w:rPr>
            </w:pPr>
          </w:p>
        </w:tc>
        <w:tc>
          <w:tcPr>
            <w:tcW w:w="8910" w:type="dxa"/>
          </w:tcPr>
          <w:p w:rsidR="00842D4D" w:rsidRPr="0091408E" w:rsidRDefault="00842D4D" w:rsidP="00842D4D">
            <w:pPr>
              <w:spacing w:after="0" w:line="240" w:lineRule="auto"/>
              <w:rPr>
                <w:sz w:val="18"/>
                <w:szCs w:val="18"/>
              </w:rPr>
            </w:pPr>
            <w:r>
              <w:rPr>
                <w:sz w:val="18"/>
                <w:szCs w:val="18"/>
              </w:rPr>
              <w:t>How can you do If you nee</w:t>
            </w:r>
            <w:r w:rsidRPr="0091408E">
              <w:rPr>
                <w:sz w:val="18"/>
                <w:szCs w:val="18"/>
              </w:rPr>
              <w:t>d someone else to take a look at a JIRA issue or a list of issues? The share issue feature will satisfy your need.</w:t>
            </w:r>
          </w:p>
          <w:p w:rsidR="00842D4D" w:rsidRPr="0091408E" w:rsidRDefault="00842D4D" w:rsidP="00842D4D">
            <w:pPr>
              <w:spacing w:after="0" w:line="240" w:lineRule="auto"/>
              <w:rPr>
                <w:sz w:val="18"/>
                <w:szCs w:val="18"/>
              </w:rPr>
            </w:pPr>
            <w:r w:rsidRPr="0091408E">
              <w:rPr>
                <w:sz w:val="18"/>
                <w:szCs w:val="18"/>
              </w:rPr>
              <w:t xml:space="preserve">The Share issues feature provides a way to share a </w:t>
            </w:r>
            <w:proofErr w:type="spellStart"/>
            <w:r w:rsidRPr="0091408E">
              <w:rPr>
                <w:sz w:val="18"/>
                <w:szCs w:val="18"/>
              </w:rPr>
              <w:t>Jira</w:t>
            </w:r>
            <w:proofErr w:type="spellEnd"/>
            <w:r w:rsidRPr="0091408E">
              <w:rPr>
                <w:sz w:val="18"/>
                <w:szCs w:val="18"/>
              </w:rPr>
              <w:t xml:space="preserve"> issue (or a list of </w:t>
            </w:r>
            <w:proofErr w:type="spellStart"/>
            <w:r w:rsidRPr="0091408E">
              <w:rPr>
                <w:sz w:val="18"/>
                <w:szCs w:val="18"/>
              </w:rPr>
              <w:t>Jira</w:t>
            </w:r>
            <w:proofErr w:type="spellEnd"/>
            <w:r w:rsidRPr="0091408E">
              <w:rPr>
                <w:sz w:val="18"/>
                <w:szCs w:val="18"/>
              </w:rPr>
              <w:t xml:space="preserve"> issues) </w:t>
            </w:r>
            <w:r>
              <w:rPr>
                <w:sz w:val="18"/>
                <w:szCs w:val="18"/>
              </w:rPr>
              <w:t>with</w:t>
            </w:r>
            <w:r w:rsidRPr="0091408E">
              <w:rPr>
                <w:sz w:val="18"/>
                <w:szCs w:val="18"/>
              </w:rPr>
              <w:t xml:space="preserve"> someone else. Recipients wil</w:t>
            </w:r>
            <w:r>
              <w:rPr>
                <w:sz w:val="18"/>
                <w:szCs w:val="18"/>
              </w:rPr>
              <w:t>l be emailed a link to the issue</w:t>
            </w:r>
            <w:r w:rsidRPr="0091408E">
              <w:rPr>
                <w:sz w:val="18"/>
                <w:szCs w:val="18"/>
              </w:rPr>
              <w:t>.</w:t>
            </w:r>
          </w:p>
          <w:p w:rsidR="00842D4D" w:rsidRPr="0091408E" w:rsidRDefault="00842D4D" w:rsidP="00842D4D">
            <w:pPr>
              <w:spacing w:after="0" w:line="240" w:lineRule="auto"/>
              <w:rPr>
                <w:sz w:val="18"/>
                <w:szCs w:val="18"/>
              </w:rPr>
            </w:pPr>
          </w:p>
          <w:p w:rsidR="00842D4D" w:rsidRPr="0091408E" w:rsidRDefault="00842D4D" w:rsidP="00842D4D">
            <w:pPr>
              <w:spacing w:after="0" w:line="240" w:lineRule="auto"/>
              <w:rPr>
                <w:sz w:val="18"/>
                <w:szCs w:val="18"/>
              </w:rPr>
            </w:pPr>
            <w:r w:rsidRPr="0091408E">
              <w:rPr>
                <w:sz w:val="18"/>
                <w:szCs w:val="18"/>
              </w:rPr>
              <w:t>And how to share?</w:t>
            </w:r>
          </w:p>
          <w:p w:rsidR="00842D4D" w:rsidRPr="0091408E" w:rsidRDefault="00842D4D" w:rsidP="00842D4D">
            <w:pPr>
              <w:spacing w:after="0" w:line="240" w:lineRule="auto"/>
              <w:rPr>
                <w:sz w:val="18"/>
                <w:szCs w:val="18"/>
              </w:rPr>
            </w:pPr>
            <w:r w:rsidRPr="0091408E">
              <w:rPr>
                <w:sz w:val="18"/>
                <w:szCs w:val="18"/>
              </w:rPr>
              <w:t xml:space="preserve">While you are viewing any </w:t>
            </w:r>
            <w:hyperlink r:id="rId21" w:anchor="EmailinganIssue-sharing" w:history="1">
              <w:r w:rsidRPr="0091408E">
                <w:rPr>
                  <w:sz w:val="18"/>
                  <w:szCs w:val="18"/>
                </w:rPr>
                <w:t>issue</w:t>
              </w:r>
            </w:hyperlink>
            <w:r w:rsidRPr="0091408E">
              <w:rPr>
                <w:sz w:val="18"/>
                <w:szCs w:val="18"/>
              </w:rPr>
              <w:t xml:space="preserve"> or a list of issues on the </w:t>
            </w:r>
            <w:hyperlink r:id="rId22" w:history="1">
              <w:r w:rsidRPr="0091408E">
                <w:rPr>
                  <w:sz w:val="18"/>
                  <w:szCs w:val="18"/>
                </w:rPr>
                <w:t>issue navigator</w:t>
              </w:r>
            </w:hyperlink>
            <w:r w:rsidRPr="0091408E">
              <w:rPr>
                <w:sz w:val="18"/>
                <w:szCs w:val="18"/>
              </w:rPr>
              <w:t xml:space="preserve">, click the </w:t>
            </w:r>
            <w:r w:rsidRPr="0091408E">
              <w:rPr>
                <w:b/>
                <w:bCs/>
                <w:sz w:val="18"/>
                <w:szCs w:val="18"/>
              </w:rPr>
              <w:t>Share</w:t>
            </w:r>
            <w:r w:rsidRPr="0091408E">
              <w:rPr>
                <w:sz w:val="18"/>
                <w:szCs w:val="18"/>
              </w:rPr>
              <w:t xml:space="preserve"> button at the top-right (or type </w:t>
            </w:r>
            <w:r w:rsidRPr="0091408E">
              <w:rPr>
                <w:b/>
                <w:bCs/>
                <w:sz w:val="18"/>
                <w:szCs w:val="18"/>
              </w:rPr>
              <w:t>s</w:t>
            </w:r>
            <w:r w:rsidRPr="0091408E">
              <w:rPr>
                <w:sz w:val="18"/>
                <w:szCs w:val="18"/>
              </w:rPr>
              <w:t xml:space="preserve">) and specify JIRA users (based on their names or user names) or </w:t>
            </w:r>
            <w:r w:rsidRPr="0091408E">
              <w:rPr>
                <w:i/>
                <w:iCs/>
                <w:sz w:val="18"/>
                <w:szCs w:val="18"/>
              </w:rPr>
              <w:t>any</w:t>
            </w:r>
            <w:r w:rsidRPr="0091408E">
              <w:rPr>
                <w:sz w:val="18"/>
                <w:szCs w:val="18"/>
              </w:rPr>
              <w:t xml:space="preserve"> email address of people you want to share the issue with. Recipients will be emailed a link to the issue (or a list of issues 'shared' via the issue navigator).</w:t>
            </w:r>
          </w:p>
        </w:tc>
      </w:tr>
      <w:tr w:rsidR="00842D4D" w:rsidRPr="00F05D27" w:rsidTr="00F05D27">
        <w:tc>
          <w:tcPr>
            <w:tcW w:w="468" w:type="dxa"/>
          </w:tcPr>
          <w:p w:rsidR="00842D4D" w:rsidRDefault="00842D4D" w:rsidP="00842D4D">
            <w:pPr>
              <w:spacing w:after="0" w:line="240" w:lineRule="auto"/>
              <w:rPr>
                <w:sz w:val="18"/>
                <w:szCs w:val="18"/>
              </w:rPr>
            </w:pPr>
            <w:r>
              <w:rPr>
                <w:sz w:val="18"/>
                <w:szCs w:val="18"/>
              </w:rPr>
              <w:t>20</w:t>
            </w:r>
          </w:p>
        </w:tc>
        <w:tc>
          <w:tcPr>
            <w:tcW w:w="2520" w:type="dxa"/>
          </w:tcPr>
          <w:p w:rsidR="00842D4D" w:rsidRPr="0091408E" w:rsidRDefault="00842D4D" w:rsidP="00842D4D">
            <w:pPr>
              <w:spacing w:after="0" w:line="240" w:lineRule="auto"/>
              <w:rPr>
                <w:sz w:val="18"/>
                <w:szCs w:val="18"/>
              </w:rPr>
            </w:pPr>
            <w:r w:rsidRPr="0091408E">
              <w:rPr>
                <w:sz w:val="18"/>
                <w:szCs w:val="18"/>
              </w:rPr>
              <w:t>5. Common Actions - Remote Issue Link</w:t>
            </w:r>
            <w:r>
              <w:rPr>
                <w:sz w:val="18"/>
                <w:szCs w:val="18"/>
              </w:rPr>
              <w:t xml:space="preserve"> + Mention Users</w:t>
            </w:r>
          </w:p>
        </w:tc>
        <w:tc>
          <w:tcPr>
            <w:tcW w:w="8910" w:type="dxa"/>
          </w:tcPr>
          <w:p w:rsidR="00842D4D" w:rsidRPr="0091408E" w:rsidRDefault="00842D4D" w:rsidP="00842D4D">
            <w:pPr>
              <w:spacing w:after="0" w:line="240" w:lineRule="auto"/>
              <w:rPr>
                <w:sz w:val="18"/>
                <w:szCs w:val="18"/>
              </w:rPr>
            </w:pPr>
            <w:r w:rsidRPr="0091408E">
              <w:rPr>
                <w:sz w:val="18"/>
                <w:szCs w:val="18"/>
              </w:rPr>
              <w:t xml:space="preserve">The same </w:t>
            </w:r>
            <w:r>
              <w:rPr>
                <w:sz w:val="18"/>
                <w:szCs w:val="18"/>
              </w:rPr>
              <w:t xml:space="preserve">occurs </w:t>
            </w:r>
            <w:r w:rsidRPr="0091408E">
              <w:rPr>
                <w:sz w:val="18"/>
                <w:szCs w:val="18"/>
              </w:rPr>
              <w:t xml:space="preserve">for </w:t>
            </w:r>
            <w:r>
              <w:rPr>
                <w:sz w:val="18"/>
                <w:szCs w:val="18"/>
              </w:rPr>
              <w:t xml:space="preserve">the </w:t>
            </w:r>
            <w:r w:rsidRPr="0091408E">
              <w:rPr>
                <w:sz w:val="18"/>
                <w:szCs w:val="18"/>
              </w:rPr>
              <w:t>mention action</w:t>
            </w:r>
            <w:r>
              <w:rPr>
                <w:sz w:val="18"/>
                <w:szCs w:val="18"/>
              </w:rPr>
              <w:t>.  Y</w:t>
            </w:r>
            <w:r w:rsidRPr="0091408E">
              <w:rPr>
                <w:sz w:val="18"/>
                <w:szCs w:val="18"/>
              </w:rPr>
              <w:t>ou can simply mention other JIRA user</w:t>
            </w:r>
            <w:r>
              <w:rPr>
                <w:sz w:val="18"/>
                <w:szCs w:val="18"/>
              </w:rPr>
              <w:t>s</w:t>
            </w:r>
            <w:r w:rsidRPr="0091408E">
              <w:rPr>
                <w:sz w:val="18"/>
                <w:szCs w:val="18"/>
              </w:rPr>
              <w:t xml:space="preserve"> in an issue's Description or Comment field when creating, editing or commenting on an issue. Any JIRA users mentioned on an issue will receive details about the issue in an email message.</w:t>
            </w:r>
          </w:p>
          <w:p w:rsidR="00842D4D" w:rsidRPr="0091408E" w:rsidRDefault="00842D4D" w:rsidP="00842D4D">
            <w:pPr>
              <w:spacing w:after="0" w:line="240" w:lineRule="auto"/>
              <w:rPr>
                <w:sz w:val="18"/>
                <w:szCs w:val="18"/>
              </w:rPr>
            </w:pPr>
            <w:r w:rsidRPr="0091408E">
              <w:rPr>
                <w:sz w:val="18"/>
                <w:szCs w:val="18"/>
              </w:rPr>
              <w:t xml:space="preserve">To mention a user, enter AT (@) at </w:t>
            </w:r>
            <w:r>
              <w:rPr>
                <w:sz w:val="18"/>
                <w:szCs w:val="18"/>
              </w:rPr>
              <w:t xml:space="preserve">the </w:t>
            </w:r>
            <w:r w:rsidRPr="0091408E">
              <w:rPr>
                <w:sz w:val="18"/>
                <w:szCs w:val="18"/>
              </w:rPr>
              <w:t>beginning of a JIRA user.</w:t>
            </w:r>
          </w:p>
          <w:p w:rsidR="00842D4D" w:rsidRPr="0091408E" w:rsidRDefault="00842D4D" w:rsidP="00842D4D">
            <w:pPr>
              <w:spacing w:after="0" w:line="240" w:lineRule="auto"/>
              <w:rPr>
                <w:sz w:val="18"/>
                <w:szCs w:val="18"/>
              </w:rPr>
            </w:pPr>
          </w:p>
          <w:p w:rsidR="00842D4D" w:rsidRPr="0091408E" w:rsidRDefault="00842D4D" w:rsidP="00842D4D">
            <w:pPr>
              <w:spacing w:after="0" w:line="240" w:lineRule="auto"/>
              <w:rPr>
                <w:sz w:val="18"/>
                <w:szCs w:val="18"/>
              </w:rPr>
            </w:pPr>
            <w:r w:rsidRPr="0091408E">
              <w:rPr>
                <w:sz w:val="18"/>
                <w:szCs w:val="18"/>
              </w:rPr>
              <w:t>Notice that you require the Browse Users global permission to access the Share button or the 'suggested users' feature when 'mentioning' a user. However, if you know the username of a JIRA user, you can still mention them without this permission.</w:t>
            </w:r>
          </w:p>
        </w:tc>
      </w:tr>
      <w:tr w:rsidR="00842D4D" w:rsidRPr="00F05D27" w:rsidTr="00F05D27">
        <w:tc>
          <w:tcPr>
            <w:tcW w:w="468" w:type="dxa"/>
          </w:tcPr>
          <w:p w:rsidR="00842D4D" w:rsidRDefault="00842D4D" w:rsidP="00842D4D">
            <w:pPr>
              <w:spacing w:after="0" w:line="240" w:lineRule="auto"/>
              <w:rPr>
                <w:sz w:val="18"/>
                <w:szCs w:val="18"/>
              </w:rPr>
            </w:pPr>
            <w:r>
              <w:rPr>
                <w:sz w:val="18"/>
                <w:szCs w:val="18"/>
              </w:rPr>
              <w:t>21</w:t>
            </w:r>
          </w:p>
        </w:tc>
        <w:tc>
          <w:tcPr>
            <w:tcW w:w="2520" w:type="dxa"/>
          </w:tcPr>
          <w:p w:rsidR="00842D4D" w:rsidRPr="0091408E" w:rsidRDefault="00842D4D" w:rsidP="00842D4D">
            <w:pPr>
              <w:spacing w:after="0" w:line="240" w:lineRule="auto"/>
              <w:rPr>
                <w:sz w:val="18"/>
                <w:szCs w:val="18"/>
              </w:rPr>
            </w:pPr>
            <w:r w:rsidRPr="0091408E">
              <w:rPr>
                <w:sz w:val="18"/>
                <w:szCs w:val="18"/>
              </w:rPr>
              <w:t>5. Common Actions – Inline Editing</w:t>
            </w:r>
          </w:p>
        </w:tc>
        <w:tc>
          <w:tcPr>
            <w:tcW w:w="8910" w:type="dxa"/>
          </w:tcPr>
          <w:p w:rsidR="00842D4D" w:rsidRPr="0091408E" w:rsidRDefault="00842D4D" w:rsidP="00842D4D">
            <w:pPr>
              <w:spacing w:after="0" w:line="240" w:lineRule="auto"/>
              <w:rPr>
                <w:sz w:val="18"/>
                <w:szCs w:val="18"/>
              </w:rPr>
            </w:pPr>
            <w:r w:rsidRPr="0091408E">
              <w:rPr>
                <w:sz w:val="18"/>
                <w:szCs w:val="18"/>
              </w:rPr>
              <w:t>You can now directly modify an issue's fields when viewing an issue, without the page needing to reload.</w:t>
            </w:r>
          </w:p>
          <w:p w:rsidR="00842D4D" w:rsidRPr="0091408E" w:rsidRDefault="00842D4D" w:rsidP="00842D4D">
            <w:pPr>
              <w:spacing w:after="0" w:line="240" w:lineRule="auto"/>
              <w:rPr>
                <w:sz w:val="18"/>
                <w:szCs w:val="18"/>
              </w:rPr>
            </w:pPr>
            <w:r w:rsidRPr="0091408E">
              <w:rPr>
                <w:sz w:val="18"/>
                <w:szCs w:val="18"/>
              </w:rPr>
              <w:t>When viewing an issue, simply click on a field's content to begin editing it. Once you've finished editing, simply click on the lower-right tick icon (or in a blank area away from the field you're editing) to save your changes – no page reload required.</w:t>
            </w:r>
          </w:p>
          <w:p w:rsidR="00842D4D" w:rsidRPr="0091408E" w:rsidRDefault="00842D4D" w:rsidP="00842D4D">
            <w:pPr>
              <w:spacing w:after="0" w:line="240" w:lineRule="auto"/>
              <w:rPr>
                <w:sz w:val="18"/>
                <w:szCs w:val="18"/>
              </w:rPr>
            </w:pPr>
          </w:p>
          <w:p w:rsidR="00842D4D" w:rsidRPr="0091408E" w:rsidRDefault="00842D4D" w:rsidP="00842D4D">
            <w:pPr>
              <w:spacing w:after="0" w:line="240" w:lineRule="auto"/>
              <w:rPr>
                <w:sz w:val="18"/>
                <w:szCs w:val="18"/>
              </w:rPr>
            </w:pPr>
            <w:r w:rsidRPr="0091408E">
              <w:rPr>
                <w:sz w:val="18"/>
                <w:szCs w:val="18"/>
              </w:rPr>
              <w:t xml:space="preserve">For keyboard fans, inline editing provides its own keyboard shortcuts, which means </w:t>
            </w:r>
            <w:proofErr w:type="gramStart"/>
            <w:r w:rsidRPr="0091408E">
              <w:rPr>
                <w:sz w:val="18"/>
                <w:szCs w:val="18"/>
              </w:rPr>
              <w:t>you</w:t>
            </w:r>
            <w:proofErr w:type="gramEnd"/>
            <w:r w:rsidRPr="0091408E">
              <w:rPr>
                <w:sz w:val="18"/>
                <w:szCs w:val="18"/>
              </w:rPr>
              <w:t xml:space="preserve"> can avoid having to use a mouse when editing issues. When viewing an issue:</w:t>
            </w:r>
          </w:p>
          <w:p w:rsidR="00842D4D" w:rsidRPr="0091408E" w:rsidRDefault="00842D4D" w:rsidP="00842D4D">
            <w:pPr>
              <w:spacing w:after="0" w:line="240" w:lineRule="auto"/>
              <w:rPr>
                <w:sz w:val="18"/>
                <w:szCs w:val="18"/>
              </w:rPr>
            </w:pPr>
          </w:p>
          <w:p w:rsidR="00842D4D" w:rsidRPr="0091408E" w:rsidRDefault="00842D4D" w:rsidP="00842D4D">
            <w:pPr>
              <w:spacing w:after="0" w:line="240" w:lineRule="auto"/>
              <w:rPr>
                <w:sz w:val="18"/>
                <w:szCs w:val="18"/>
              </w:rPr>
            </w:pPr>
            <w:r w:rsidRPr="0091408E">
              <w:rPr>
                <w:sz w:val="18"/>
                <w:szCs w:val="18"/>
              </w:rPr>
              <w:t xml:space="preserve">    Simply type a comma ',' and then start typing the name of the field you want to edit (using the cursor keys to select the specific field if necessary as shown in the middle-left screenshot)</w:t>
            </w:r>
          </w:p>
          <w:p w:rsidR="00842D4D" w:rsidRPr="0091408E" w:rsidRDefault="00842D4D" w:rsidP="00842D4D">
            <w:pPr>
              <w:spacing w:after="0" w:line="240" w:lineRule="auto"/>
              <w:rPr>
                <w:sz w:val="18"/>
                <w:szCs w:val="18"/>
              </w:rPr>
            </w:pPr>
            <w:r w:rsidRPr="0091408E">
              <w:rPr>
                <w:sz w:val="18"/>
                <w:szCs w:val="18"/>
              </w:rPr>
              <w:t xml:space="preserve">    Press 'Enter' to begin editing the field and type away to edit the field's content</w:t>
            </w:r>
          </w:p>
          <w:p w:rsidR="00842D4D" w:rsidRPr="0091408E" w:rsidRDefault="00842D4D" w:rsidP="00842D4D">
            <w:pPr>
              <w:spacing w:after="0" w:line="240" w:lineRule="auto"/>
              <w:rPr>
                <w:sz w:val="18"/>
                <w:szCs w:val="18"/>
              </w:rPr>
            </w:pPr>
            <w:r w:rsidRPr="0091408E">
              <w:rPr>
                <w:sz w:val="18"/>
                <w:szCs w:val="18"/>
              </w:rPr>
              <w:t xml:space="preserve">    Press 'Enter' again to save your modifications!</w:t>
            </w: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t>22</w:t>
            </w:r>
          </w:p>
        </w:tc>
        <w:tc>
          <w:tcPr>
            <w:tcW w:w="2520" w:type="dxa"/>
          </w:tcPr>
          <w:p w:rsidR="00842D4D" w:rsidRPr="0091408E" w:rsidRDefault="00842D4D" w:rsidP="00842D4D">
            <w:pPr>
              <w:spacing w:after="0" w:line="240" w:lineRule="auto"/>
              <w:rPr>
                <w:sz w:val="18"/>
                <w:szCs w:val="18"/>
              </w:rPr>
            </w:pPr>
            <w:r w:rsidRPr="0091408E">
              <w:rPr>
                <w:sz w:val="18"/>
                <w:szCs w:val="18"/>
              </w:rPr>
              <w:t>Dashboard (slide )</w:t>
            </w:r>
          </w:p>
        </w:tc>
        <w:tc>
          <w:tcPr>
            <w:tcW w:w="8910" w:type="dxa"/>
          </w:tcPr>
          <w:p w:rsidR="00842D4D" w:rsidRPr="0091408E" w:rsidRDefault="00842D4D" w:rsidP="00842D4D">
            <w:pPr>
              <w:spacing w:after="0" w:line="240" w:lineRule="auto"/>
              <w:rPr>
                <w:sz w:val="18"/>
                <w:szCs w:val="18"/>
              </w:rPr>
            </w:pPr>
            <w:r w:rsidRPr="0091408E">
              <w:rPr>
                <w:sz w:val="18"/>
                <w:szCs w:val="18"/>
              </w:rPr>
              <w:t xml:space="preserve">Now we will take time for </w:t>
            </w:r>
            <w:r>
              <w:rPr>
                <w:sz w:val="18"/>
                <w:szCs w:val="18"/>
              </w:rPr>
              <w:t xml:space="preserve">the </w:t>
            </w:r>
            <w:r w:rsidRPr="0091408E">
              <w:rPr>
                <w:sz w:val="18"/>
                <w:szCs w:val="18"/>
              </w:rPr>
              <w:t>J</w:t>
            </w:r>
            <w:r>
              <w:rPr>
                <w:sz w:val="18"/>
                <w:szCs w:val="18"/>
              </w:rPr>
              <w:t>IRA</w:t>
            </w:r>
            <w:r w:rsidRPr="0091408E">
              <w:rPr>
                <w:sz w:val="18"/>
                <w:szCs w:val="18"/>
              </w:rPr>
              <w:t xml:space="preserve"> Dashboard.</w:t>
            </w:r>
          </w:p>
          <w:p w:rsidR="00842D4D" w:rsidRPr="0091408E" w:rsidRDefault="00842D4D" w:rsidP="00842D4D">
            <w:pPr>
              <w:spacing w:after="0" w:line="240" w:lineRule="auto"/>
              <w:rPr>
                <w:sz w:val="18"/>
                <w:szCs w:val="18"/>
              </w:rPr>
            </w:pPr>
            <w:r w:rsidRPr="0091408E">
              <w:rPr>
                <w:sz w:val="18"/>
                <w:szCs w:val="18"/>
              </w:rPr>
              <w:t xml:space="preserve">- </w:t>
            </w:r>
            <w:r w:rsidRPr="0091408E">
              <w:rPr>
                <w:b/>
                <w:bCs/>
                <w:sz w:val="18"/>
                <w:szCs w:val="18"/>
              </w:rPr>
              <w:t>JIRA Dashboard</w:t>
            </w:r>
            <w:r w:rsidRPr="0091408E">
              <w:rPr>
                <w:sz w:val="18"/>
                <w:szCs w:val="18"/>
              </w:rPr>
              <w:t xml:space="preserve"> is the first screen you see when you log in to JIRA. It can be configured to display many different types of information, depending on your areas of interest.</w:t>
            </w:r>
          </w:p>
          <w:p w:rsidR="00842D4D" w:rsidRPr="0091408E" w:rsidRDefault="00842D4D" w:rsidP="00842D4D">
            <w:pPr>
              <w:spacing w:after="0" w:line="240" w:lineRule="auto"/>
              <w:rPr>
                <w:sz w:val="18"/>
                <w:szCs w:val="18"/>
              </w:rPr>
            </w:pPr>
            <w:r w:rsidRPr="0091408E">
              <w:rPr>
                <w:sz w:val="18"/>
                <w:szCs w:val="18"/>
              </w:rPr>
              <w:t>- If you are anywhere else in JIRA, you can access your JIRA Dashboards view by clicking the '</w:t>
            </w:r>
            <w:r w:rsidRPr="0091408E">
              <w:rPr>
                <w:b/>
                <w:bCs/>
                <w:sz w:val="18"/>
                <w:szCs w:val="18"/>
              </w:rPr>
              <w:t>Dashboards</w:t>
            </w:r>
            <w:r w:rsidRPr="0091408E">
              <w:rPr>
                <w:sz w:val="18"/>
                <w:szCs w:val="18"/>
              </w:rPr>
              <w:t>' link in the top left corner of the JIRA interface.</w:t>
            </w:r>
          </w:p>
          <w:p w:rsidR="00842D4D" w:rsidRPr="0091408E" w:rsidRDefault="00842D4D" w:rsidP="00842D4D">
            <w:pPr>
              <w:spacing w:after="0" w:line="240" w:lineRule="auto"/>
              <w:rPr>
                <w:b/>
                <w:bCs/>
                <w:sz w:val="18"/>
                <w:szCs w:val="18"/>
              </w:rPr>
            </w:pPr>
            <w:r w:rsidRPr="0091408E">
              <w:rPr>
                <w:sz w:val="18"/>
                <w:szCs w:val="18"/>
              </w:rPr>
              <w:t xml:space="preserve">- The information boxes on the dashboard are called </w:t>
            </w:r>
            <w:r w:rsidRPr="0091408E">
              <w:rPr>
                <w:b/>
                <w:bCs/>
                <w:sz w:val="18"/>
                <w:szCs w:val="18"/>
              </w:rPr>
              <w:t>Gadgets</w:t>
            </w:r>
          </w:p>
          <w:p w:rsidR="00842D4D" w:rsidRPr="0091408E" w:rsidRDefault="00842D4D" w:rsidP="00842D4D">
            <w:pPr>
              <w:spacing w:after="0" w:line="240" w:lineRule="auto"/>
              <w:rPr>
                <w:color w:val="00B050"/>
                <w:sz w:val="18"/>
                <w:szCs w:val="18"/>
              </w:rPr>
            </w:pPr>
            <w:r w:rsidRPr="0091408E">
              <w:rPr>
                <w:color w:val="00B050"/>
                <w:sz w:val="18"/>
                <w:szCs w:val="18"/>
              </w:rPr>
              <w:t>- You can easily customize your dashboard by adding more gadgets, dragging the gadgets into different positions,</w:t>
            </w:r>
            <w:r>
              <w:rPr>
                <w:color w:val="00B050"/>
                <w:sz w:val="18"/>
                <w:szCs w:val="18"/>
              </w:rPr>
              <w:t xml:space="preserve"> </w:t>
            </w:r>
            <w:hyperlink r:id="rId23" w:history="1">
              <w:r w:rsidRPr="0091408E">
                <w:rPr>
                  <w:color w:val="00B050"/>
                  <w:sz w:val="18"/>
                  <w:szCs w:val="18"/>
                </w:rPr>
                <w:t>changing the look</w:t>
              </w:r>
            </w:hyperlink>
            <w:r w:rsidRPr="0091408E">
              <w:rPr>
                <w:color w:val="00B050"/>
                <w:sz w:val="18"/>
                <w:szCs w:val="18"/>
              </w:rPr>
              <w:t xml:space="preserve"> of individual gadgets and choosing a different layout</w:t>
            </w:r>
          </w:p>
          <w:p w:rsidR="00842D4D" w:rsidRPr="0091408E" w:rsidRDefault="00842D4D" w:rsidP="00842D4D">
            <w:pPr>
              <w:spacing w:after="0" w:line="240" w:lineRule="auto"/>
              <w:rPr>
                <w:b/>
                <w:bCs/>
                <w:color w:val="00B050"/>
                <w:sz w:val="18"/>
                <w:szCs w:val="18"/>
              </w:rPr>
            </w:pPr>
            <w:r w:rsidRPr="0091408E">
              <w:rPr>
                <w:color w:val="00B050"/>
                <w:sz w:val="18"/>
                <w:szCs w:val="18"/>
              </w:rPr>
              <w:t xml:space="preserve">- You can also create more pages for your dashboard, share your pages with other people and choose your favorite </w:t>
            </w:r>
            <w:r w:rsidRPr="0091408E">
              <w:rPr>
                <w:color w:val="00B050"/>
                <w:sz w:val="18"/>
                <w:szCs w:val="18"/>
              </w:rPr>
              <w:lastRenderedPageBreak/>
              <w:t>pages</w:t>
            </w: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lastRenderedPageBreak/>
              <w:t>23</w:t>
            </w:r>
          </w:p>
        </w:tc>
        <w:tc>
          <w:tcPr>
            <w:tcW w:w="2520" w:type="dxa"/>
          </w:tcPr>
          <w:p w:rsidR="00842D4D" w:rsidRPr="0091408E" w:rsidRDefault="00842D4D" w:rsidP="00842D4D">
            <w:pPr>
              <w:spacing w:after="0" w:line="240" w:lineRule="auto"/>
              <w:rPr>
                <w:sz w:val="18"/>
                <w:szCs w:val="18"/>
              </w:rPr>
            </w:pPr>
            <w:r w:rsidRPr="0091408E">
              <w:rPr>
                <w:sz w:val="18"/>
                <w:szCs w:val="18"/>
              </w:rPr>
              <w:t xml:space="preserve">Create a Dashboard </w:t>
            </w:r>
          </w:p>
        </w:tc>
        <w:tc>
          <w:tcPr>
            <w:tcW w:w="8910" w:type="dxa"/>
          </w:tcPr>
          <w:p w:rsidR="00842D4D" w:rsidRPr="0091408E" w:rsidRDefault="00842D4D" w:rsidP="00842D4D">
            <w:pPr>
              <w:spacing w:after="0" w:line="240" w:lineRule="auto"/>
              <w:rPr>
                <w:sz w:val="18"/>
                <w:szCs w:val="18"/>
              </w:rPr>
            </w:pPr>
            <w:r w:rsidRPr="0091408E">
              <w:rPr>
                <w:sz w:val="18"/>
                <w:szCs w:val="18"/>
              </w:rPr>
              <w:t xml:space="preserve">- The dashboard that you see when you first start using JIRA is </w:t>
            </w:r>
            <w:r>
              <w:rPr>
                <w:sz w:val="18"/>
                <w:szCs w:val="18"/>
              </w:rPr>
              <w:t>the</w:t>
            </w:r>
            <w:r w:rsidRPr="0091408E">
              <w:rPr>
                <w:sz w:val="18"/>
                <w:szCs w:val="18"/>
              </w:rPr>
              <w:t xml:space="preserve"> "default" dashboard that has been </w:t>
            </w:r>
            <w:hyperlink r:id="rId24" w:history="1">
              <w:r w:rsidRPr="0091408E">
                <w:rPr>
                  <w:sz w:val="18"/>
                  <w:szCs w:val="18"/>
                </w:rPr>
                <w:t>configured</w:t>
              </w:r>
            </w:hyperlink>
            <w:r w:rsidRPr="0091408E">
              <w:rPr>
                <w:sz w:val="18"/>
                <w:szCs w:val="18"/>
              </w:rPr>
              <w:t xml:space="preserve"> by your JIRA administrator. You cannot edit the default dashboard; but you can easily create your own dashboard, which you can then customize as you wish.</w:t>
            </w:r>
          </w:p>
          <w:p w:rsidR="00842D4D" w:rsidRPr="0091408E" w:rsidRDefault="00842D4D" w:rsidP="00842D4D">
            <w:pPr>
              <w:spacing w:after="0" w:line="240" w:lineRule="auto"/>
              <w:rPr>
                <w:sz w:val="18"/>
                <w:szCs w:val="18"/>
              </w:rPr>
            </w:pPr>
            <w:r w:rsidRPr="0091408E">
              <w:rPr>
                <w:sz w:val="18"/>
                <w:szCs w:val="18"/>
              </w:rPr>
              <w:t>* There are 2 ways to create your own dashboard:</w:t>
            </w:r>
          </w:p>
          <w:p w:rsidR="00842D4D" w:rsidRPr="0091408E" w:rsidRDefault="00842D4D" w:rsidP="00842D4D">
            <w:pPr>
              <w:spacing w:after="0" w:line="240" w:lineRule="auto"/>
              <w:rPr>
                <w:sz w:val="18"/>
                <w:szCs w:val="18"/>
              </w:rPr>
            </w:pPr>
            <w:r w:rsidRPr="0091408E">
              <w:rPr>
                <w:sz w:val="18"/>
                <w:szCs w:val="18"/>
              </w:rPr>
              <w:t xml:space="preserve">- The first way is at the top right of the </w:t>
            </w:r>
            <w:proofErr w:type="gramStart"/>
            <w:r w:rsidRPr="0091408E">
              <w:rPr>
                <w:sz w:val="18"/>
                <w:szCs w:val="18"/>
              </w:rPr>
              <w:t>Dashboard,</w:t>
            </w:r>
            <w:proofErr w:type="gramEnd"/>
            <w:r w:rsidRPr="0091408E">
              <w:rPr>
                <w:sz w:val="18"/>
                <w:szCs w:val="18"/>
              </w:rPr>
              <w:t xml:space="preserve"> click the 'Tools' menu.</w:t>
            </w:r>
          </w:p>
          <w:p w:rsidR="00842D4D" w:rsidRPr="0091408E" w:rsidRDefault="00842D4D" w:rsidP="00842D4D">
            <w:pPr>
              <w:spacing w:after="0" w:line="240" w:lineRule="auto"/>
              <w:rPr>
                <w:sz w:val="18"/>
                <w:szCs w:val="18"/>
              </w:rPr>
            </w:pPr>
            <w:r w:rsidRPr="0091408E">
              <w:rPr>
                <w:sz w:val="18"/>
                <w:szCs w:val="18"/>
              </w:rPr>
              <w:t>- Select either 'Create Dashboard' to create a blank dashboard, or 'Copy Dashboard' to create a copy of the dashboard you are currently viewing.</w:t>
            </w:r>
          </w:p>
          <w:p w:rsidR="00842D4D" w:rsidRPr="0091408E" w:rsidRDefault="00842D4D" w:rsidP="00842D4D">
            <w:pPr>
              <w:spacing w:after="0" w:line="240" w:lineRule="auto"/>
              <w:rPr>
                <w:sz w:val="18"/>
                <w:szCs w:val="18"/>
              </w:rPr>
            </w:pPr>
            <w:r w:rsidRPr="0091408E">
              <w:rPr>
                <w:sz w:val="18"/>
                <w:szCs w:val="18"/>
              </w:rPr>
              <w:t>- And the 2</w:t>
            </w:r>
            <w:r w:rsidRPr="002D67D7">
              <w:rPr>
                <w:sz w:val="18"/>
                <w:szCs w:val="18"/>
                <w:vertAlign w:val="superscript"/>
              </w:rPr>
              <w:t>nd</w:t>
            </w:r>
            <w:r w:rsidRPr="0091408E">
              <w:rPr>
                <w:sz w:val="18"/>
                <w:szCs w:val="18"/>
              </w:rPr>
              <w:t xml:space="preserve"> way is on the top navigation bar, click the “Dashboard” </w:t>
            </w:r>
            <w:proofErr w:type="gramStart"/>
            <w:r w:rsidRPr="0091408E">
              <w:rPr>
                <w:sz w:val="18"/>
                <w:szCs w:val="18"/>
              </w:rPr>
              <w:t>tab</w:t>
            </w:r>
            <w:proofErr w:type="gramEnd"/>
            <w:r w:rsidRPr="0091408E">
              <w:rPr>
                <w:sz w:val="18"/>
                <w:szCs w:val="18"/>
              </w:rPr>
              <w:t>, then select “Manage Dashboards”</w:t>
            </w:r>
            <w:r>
              <w:rPr>
                <w:sz w:val="18"/>
                <w:szCs w:val="18"/>
              </w:rPr>
              <w:t xml:space="preserve">. </w:t>
            </w:r>
            <w:r w:rsidRPr="0091408E">
              <w:rPr>
                <w:sz w:val="18"/>
                <w:szCs w:val="18"/>
              </w:rPr>
              <w:t xml:space="preserve"> On the top right of </w:t>
            </w:r>
            <w:r>
              <w:rPr>
                <w:sz w:val="18"/>
                <w:szCs w:val="18"/>
              </w:rPr>
              <w:t xml:space="preserve">the </w:t>
            </w:r>
            <w:r w:rsidRPr="0091408E">
              <w:rPr>
                <w:sz w:val="18"/>
                <w:szCs w:val="18"/>
              </w:rPr>
              <w:t>Manage Dashboard page, select “Create new Dashboard”</w:t>
            </w:r>
          </w:p>
          <w:p w:rsidR="00842D4D" w:rsidRPr="0091408E" w:rsidRDefault="00842D4D" w:rsidP="00842D4D">
            <w:pPr>
              <w:spacing w:after="0" w:line="240" w:lineRule="auto"/>
              <w:rPr>
                <w:sz w:val="18"/>
                <w:szCs w:val="18"/>
              </w:rPr>
            </w:pPr>
            <w:r w:rsidRPr="0091408E">
              <w:rPr>
                <w:sz w:val="18"/>
                <w:szCs w:val="18"/>
              </w:rPr>
              <w:t xml:space="preserve">- Here </w:t>
            </w:r>
            <w:r>
              <w:rPr>
                <w:sz w:val="18"/>
                <w:szCs w:val="18"/>
              </w:rPr>
              <w:t>you</w:t>
            </w:r>
            <w:r w:rsidRPr="0091408E">
              <w:rPr>
                <w:sz w:val="18"/>
                <w:szCs w:val="18"/>
              </w:rPr>
              <w:t xml:space="preserve"> click on “Create New Dashboard”. </w:t>
            </w:r>
            <w:r>
              <w:rPr>
                <w:sz w:val="18"/>
                <w:szCs w:val="18"/>
              </w:rPr>
              <w:t>You</w:t>
            </w:r>
            <w:r w:rsidRPr="0091408E">
              <w:rPr>
                <w:sz w:val="18"/>
                <w:szCs w:val="18"/>
              </w:rPr>
              <w:t xml:space="preserve"> name the Dashboard “my dashboard”-&gt;Start From Blank dashboard -&gt; Select Favorite -&gt; </w:t>
            </w:r>
            <w:r>
              <w:rPr>
                <w:sz w:val="18"/>
                <w:szCs w:val="18"/>
              </w:rPr>
              <w:t>in ‘Shares’ select</w:t>
            </w:r>
            <w:r w:rsidRPr="0091408E">
              <w:rPr>
                <w:sz w:val="18"/>
                <w:szCs w:val="18"/>
              </w:rPr>
              <w:t xml:space="preserve"> Not shared</w:t>
            </w:r>
            <w:r>
              <w:rPr>
                <w:sz w:val="18"/>
                <w:szCs w:val="18"/>
              </w:rPr>
              <w:t>.</w:t>
            </w:r>
            <w:r w:rsidRPr="0091408E">
              <w:rPr>
                <w:sz w:val="18"/>
                <w:szCs w:val="18"/>
              </w:rPr>
              <w:t xml:space="preserve"> </w:t>
            </w:r>
            <w:r>
              <w:rPr>
                <w:sz w:val="18"/>
                <w:szCs w:val="18"/>
              </w:rPr>
              <w:t>S</w:t>
            </w:r>
            <w:r w:rsidRPr="0091408E">
              <w:rPr>
                <w:sz w:val="18"/>
                <w:szCs w:val="18"/>
              </w:rPr>
              <w:t xml:space="preserve">o only </w:t>
            </w:r>
            <w:r>
              <w:rPr>
                <w:sz w:val="18"/>
                <w:szCs w:val="18"/>
              </w:rPr>
              <w:t>you</w:t>
            </w:r>
            <w:r w:rsidRPr="0091408E">
              <w:rPr>
                <w:sz w:val="18"/>
                <w:szCs w:val="18"/>
              </w:rPr>
              <w:t xml:space="preserve"> can see and use this dashboard. You can</w:t>
            </w:r>
            <w:r>
              <w:rPr>
                <w:sz w:val="18"/>
                <w:szCs w:val="18"/>
              </w:rPr>
              <w:t xml:space="preserve"> also</w:t>
            </w:r>
            <w:r w:rsidRPr="0091408E">
              <w:rPr>
                <w:sz w:val="18"/>
                <w:szCs w:val="18"/>
              </w:rPr>
              <w:t xml:space="preserve"> share your dashboard with other</w:t>
            </w:r>
            <w:r>
              <w:rPr>
                <w:sz w:val="18"/>
                <w:szCs w:val="18"/>
              </w:rPr>
              <w:t>s</w:t>
            </w:r>
            <w:r w:rsidRPr="0091408E">
              <w:rPr>
                <w:sz w:val="18"/>
                <w:szCs w:val="18"/>
              </w:rPr>
              <w:t>.</w:t>
            </w:r>
          </w:p>
          <w:p w:rsidR="00842D4D" w:rsidRPr="0091408E" w:rsidRDefault="00842D4D" w:rsidP="00842D4D">
            <w:pPr>
              <w:spacing w:after="0" w:line="240" w:lineRule="auto"/>
              <w:rPr>
                <w:sz w:val="18"/>
                <w:szCs w:val="18"/>
              </w:rPr>
            </w:pPr>
            <w:r w:rsidRPr="0091408E">
              <w:rPr>
                <w:sz w:val="18"/>
                <w:szCs w:val="18"/>
              </w:rPr>
              <w:t>Then click Add.</w:t>
            </w:r>
          </w:p>
          <w:p w:rsidR="00842D4D" w:rsidRPr="0091408E" w:rsidRDefault="00842D4D" w:rsidP="00842D4D">
            <w:pPr>
              <w:spacing w:after="0" w:line="240" w:lineRule="auto"/>
              <w:rPr>
                <w:sz w:val="18"/>
                <w:szCs w:val="18"/>
              </w:rPr>
            </w:pPr>
            <w:r w:rsidRPr="0091408E">
              <w:rPr>
                <w:sz w:val="18"/>
                <w:szCs w:val="18"/>
              </w:rPr>
              <w:t>Now select the “blank dashboard” just created.</w:t>
            </w:r>
          </w:p>
          <w:p w:rsidR="00842D4D" w:rsidRPr="0091408E" w:rsidRDefault="00842D4D" w:rsidP="00842D4D">
            <w:pPr>
              <w:spacing w:after="0" w:line="240" w:lineRule="auto"/>
              <w:rPr>
                <w:sz w:val="18"/>
                <w:szCs w:val="18"/>
              </w:rPr>
            </w:pPr>
            <w:r w:rsidRPr="0091408E">
              <w:rPr>
                <w:sz w:val="18"/>
                <w:szCs w:val="18"/>
              </w:rPr>
              <w:t>- Here you can easily customize your dashboard by adding more gadgets, dragging and dropping to reposition the gadgets, changing the look of individual gadgets, or choosing a different layout. You can also create more pages for your dashboard, share your pages with other people, or choose your favorites pages.</w:t>
            </w:r>
          </w:p>
          <w:p w:rsidR="00842D4D" w:rsidRPr="0091408E" w:rsidRDefault="00842D4D" w:rsidP="00842D4D">
            <w:pPr>
              <w:spacing w:after="0" w:line="240" w:lineRule="auto"/>
              <w:rPr>
                <w:sz w:val="18"/>
                <w:szCs w:val="18"/>
              </w:rPr>
            </w:pPr>
          </w:p>
          <w:p w:rsidR="00842D4D" w:rsidRPr="0091408E" w:rsidRDefault="00842D4D" w:rsidP="00842D4D">
            <w:pPr>
              <w:spacing w:after="0" w:line="240" w:lineRule="auto"/>
              <w:rPr>
                <w:sz w:val="18"/>
                <w:szCs w:val="18"/>
              </w:rPr>
            </w:pP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t>24</w:t>
            </w:r>
          </w:p>
        </w:tc>
        <w:tc>
          <w:tcPr>
            <w:tcW w:w="2520" w:type="dxa"/>
          </w:tcPr>
          <w:p w:rsidR="00842D4D" w:rsidRPr="0091408E" w:rsidRDefault="00842D4D" w:rsidP="00842D4D">
            <w:pPr>
              <w:spacing w:after="0" w:line="240" w:lineRule="auto"/>
              <w:rPr>
                <w:sz w:val="18"/>
                <w:szCs w:val="18"/>
              </w:rPr>
            </w:pPr>
            <w:r w:rsidRPr="0091408E">
              <w:rPr>
                <w:sz w:val="18"/>
                <w:szCs w:val="18"/>
              </w:rPr>
              <w:t xml:space="preserve">Dashboard – Add gadgets </w:t>
            </w:r>
          </w:p>
        </w:tc>
        <w:tc>
          <w:tcPr>
            <w:tcW w:w="8910" w:type="dxa"/>
          </w:tcPr>
          <w:p w:rsidR="00842D4D" w:rsidRPr="0091408E" w:rsidRDefault="00842D4D" w:rsidP="00842D4D">
            <w:pPr>
              <w:spacing w:after="0" w:line="240" w:lineRule="auto"/>
              <w:rPr>
                <w:sz w:val="18"/>
                <w:szCs w:val="18"/>
              </w:rPr>
            </w:pPr>
            <w:r w:rsidRPr="0091408E">
              <w:rPr>
                <w:sz w:val="18"/>
                <w:szCs w:val="18"/>
              </w:rPr>
              <w:t xml:space="preserve">Now you will see how to add gadgets to </w:t>
            </w:r>
            <w:r>
              <w:rPr>
                <w:sz w:val="18"/>
                <w:szCs w:val="18"/>
              </w:rPr>
              <w:t xml:space="preserve">the </w:t>
            </w:r>
            <w:r w:rsidRPr="0091408E">
              <w:rPr>
                <w:sz w:val="18"/>
                <w:szCs w:val="18"/>
              </w:rPr>
              <w:t>dashboard:</w:t>
            </w:r>
          </w:p>
          <w:p w:rsidR="00842D4D" w:rsidRPr="0091408E" w:rsidRDefault="00842D4D" w:rsidP="00842D4D">
            <w:pPr>
              <w:spacing w:after="0" w:line="240" w:lineRule="auto"/>
              <w:rPr>
                <w:sz w:val="18"/>
                <w:szCs w:val="18"/>
              </w:rPr>
            </w:pPr>
            <w:r w:rsidRPr="0091408E">
              <w:rPr>
                <w:sz w:val="18"/>
                <w:szCs w:val="18"/>
              </w:rPr>
              <w:t xml:space="preserve">- On your dashboard, click on “add a new gadget” </w:t>
            </w:r>
            <w:r>
              <w:rPr>
                <w:sz w:val="18"/>
                <w:szCs w:val="18"/>
              </w:rPr>
              <w:t>or click on “Add Gadget”.</w:t>
            </w:r>
            <w:r w:rsidRPr="0091408E">
              <w:rPr>
                <w:sz w:val="18"/>
                <w:szCs w:val="18"/>
              </w:rPr>
              <w:t xml:space="preserve"> A selection of gadgets will be displayed</w:t>
            </w:r>
            <w:r>
              <w:rPr>
                <w:sz w:val="18"/>
                <w:szCs w:val="18"/>
              </w:rPr>
              <w:t>.</w:t>
            </w:r>
            <w:r w:rsidRPr="0091408E">
              <w:rPr>
                <w:sz w:val="18"/>
                <w:szCs w:val="18"/>
              </w:rPr>
              <w:t xml:space="preserve"> </w:t>
            </w:r>
            <w:r>
              <w:rPr>
                <w:sz w:val="18"/>
                <w:szCs w:val="18"/>
              </w:rPr>
              <w:t>Y</w:t>
            </w:r>
            <w:r w:rsidRPr="0091408E">
              <w:rPr>
                <w:sz w:val="18"/>
                <w:szCs w:val="18"/>
              </w:rPr>
              <w:t xml:space="preserve">ou can select a category on the left to restrict the list of gadgets on the right to that category. Then click on </w:t>
            </w:r>
            <w:r>
              <w:rPr>
                <w:sz w:val="18"/>
                <w:szCs w:val="18"/>
              </w:rPr>
              <w:t xml:space="preserve">the </w:t>
            </w:r>
            <w:r w:rsidRPr="0091408E">
              <w:rPr>
                <w:sz w:val="18"/>
                <w:szCs w:val="18"/>
              </w:rPr>
              <w:t>“Add it Now” button beneath your chosen gadget. Click the “Close” button to close the Gadget Directory page and return to your Dashboard.</w:t>
            </w:r>
          </w:p>
          <w:p w:rsidR="00842D4D" w:rsidRPr="0091408E" w:rsidRDefault="00842D4D" w:rsidP="00842D4D">
            <w:pPr>
              <w:spacing w:after="0" w:line="240" w:lineRule="auto"/>
              <w:rPr>
                <w:sz w:val="18"/>
                <w:szCs w:val="18"/>
              </w:rPr>
            </w:pPr>
            <w:r w:rsidRPr="0091408E">
              <w:rPr>
                <w:sz w:val="18"/>
                <w:szCs w:val="18"/>
              </w:rPr>
              <w:t>If the gadget you have selected requires configuration, you will be presented with the gadget's configuration page. Configure appropriately and click '</w:t>
            </w:r>
            <w:r w:rsidRPr="0091408E">
              <w:rPr>
                <w:b/>
                <w:bCs/>
                <w:sz w:val="18"/>
                <w:szCs w:val="18"/>
              </w:rPr>
              <w:t>Save</w:t>
            </w:r>
            <w:r w:rsidRPr="0091408E">
              <w:rPr>
                <w:sz w:val="18"/>
                <w:szCs w:val="18"/>
              </w:rPr>
              <w:t>'.</w:t>
            </w:r>
          </w:p>
          <w:p w:rsidR="00842D4D" w:rsidRPr="0091408E" w:rsidRDefault="00842D4D" w:rsidP="00842D4D">
            <w:pPr>
              <w:spacing w:after="0" w:line="240" w:lineRule="auto"/>
              <w:rPr>
                <w:sz w:val="18"/>
                <w:szCs w:val="18"/>
              </w:rPr>
            </w:pPr>
            <w:r w:rsidRPr="0091408E">
              <w:rPr>
                <w:sz w:val="18"/>
                <w:szCs w:val="18"/>
              </w:rPr>
              <w:t xml:space="preserve"> </w:t>
            </w: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t>25</w:t>
            </w:r>
          </w:p>
        </w:tc>
        <w:tc>
          <w:tcPr>
            <w:tcW w:w="2520" w:type="dxa"/>
          </w:tcPr>
          <w:p w:rsidR="00842D4D" w:rsidRPr="0091408E" w:rsidRDefault="00842D4D" w:rsidP="00842D4D">
            <w:pPr>
              <w:spacing w:after="0" w:line="240" w:lineRule="auto"/>
              <w:rPr>
                <w:sz w:val="18"/>
                <w:szCs w:val="18"/>
              </w:rPr>
            </w:pPr>
            <w:r w:rsidRPr="0091408E">
              <w:rPr>
                <w:sz w:val="18"/>
                <w:szCs w:val="18"/>
              </w:rPr>
              <w:t>Dashboard – Drag &amp; Drop, Delete &amp; Change Color</w:t>
            </w:r>
          </w:p>
          <w:p w:rsidR="00842D4D" w:rsidRPr="0091408E" w:rsidRDefault="00842D4D" w:rsidP="00842D4D">
            <w:pPr>
              <w:spacing w:after="0" w:line="240" w:lineRule="auto"/>
              <w:rPr>
                <w:sz w:val="18"/>
                <w:szCs w:val="18"/>
              </w:rPr>
            </w:pPr>
            <w:r w:rsidRPr="0091408E">
              <w:rPr>
                <w:sz w:val="18"/>
                <w:szCs w:val="18"/>
              </w:rPr>
              <w:t>View live</w:t>
            </w:r>
          </w:p>
        </w:tc>
        <w:tc>
          <w:tcPr>
            <w:tcW w:w="8910" w:type="dxa"/>
          </w:tcPr>
          <w:p w:rsidR="00842D4D" w:rsidRPr="0091408E" w:rsidRDefault="00842D4D" w:rsidP="00842D4D">
            <w:pPr>
              <w:spacing w:after="0" w:line="240" w:lineRule="auto"/>
              <w:rPr>
                <w:sz w:val="18"/>
                <w:szCs w:val="18"/>
              </w:rPr>
            </w:pPr>
            <w:r w:rsidRPr="0091408E">
              <w:rPr>
                <w:sz w:val="18"/>
                <w:szCs w:val="18"/>
              </w:rPr>
              <w:t>When you already have a gadget, you can move it to a different position on your dashboard by clicking the gadget and drag</w:t>
            </w:r>
            <w:r>
              <w:rPr>
                <w:sz w:val="18"/>
                <w:szCs w:val="18"/>
              </w:rPr>
              <w:t>ging</w:t>
            </w:r>
            <w:r w:rsidRPr="0091408E">
              <w:rPr>
                <w:sz w:val="18"/>
                <w:szCs w:val="18"/>
              </w:rPr>
              <w:t xml:space="preserve"> it to its new position</w:t>
            </w:r>
            <w:r>
              <w:rPr>
                <w:sz w:val="18"/>
                <w:szCs w:val="18"/>
              </w:rPr>
              <w:t>.</w:t>
            </w:r>
          </w:p>
          <w:p w:rsidR="00842D4D" w:rsidRPr="0091408E" w:rsidRDefault="00842D4D" w:rsidP="00842D4D">
            <w:pPr>
              <w:spacing w:after="0" w:line="240" w:lineRule="auto"/>
              <w:rPr>
                <w:sz w:val="18"/>
                <w:szCs w:val="18"/>
              </w:rPr>
            </w:pPr>
            <w:r>
              <w:rPr>
                <w:sz w:val="18"/>
                <w:szCs w:val="18"/>
              </w:rPr>
              <w:t>To</w:t>
            </w:r>
            <w:r w:rsidRPr="0091408E">
              <w:rPr>
                <w:sz w:val="18"/>
                <w:szCs w:val="18"/>
              </w:rPr>
              <w:t xml:space="preserve"> remov</w:t>
            </w:r>
            <w:r>
              <w:rPr>
                <w:sz w:val="18"/>
                <w:szCs w:val="18"/>
              </w:rPr>
              <w:t>e</w:t>
            </w:r>
            <w:r w:rsidRPr="0091408E">
              <w:rPr>
                <w:sz w:val="18"/>
                <w:szCs w:val="18"/>
              </w:rPr>
              <w:t xml:space="preserve"> a gadget, move your mouse over the top right corner of the gadget, until a down-arrow appears then click on the down-arrow to display this menu, choose </w:t>
            </w:r>
            <w:r>
              <w:rPr>
                <w:sz w:val="18"/>
                <w:szCs w:val="18"/>
              </w:rPr>
              <w:t xml:space="preserve">the </w:t>
            </w:r>
            <w:r w:rsidRPr="0091408E">
              <w:rPr>
                <w:sz w:val="18"/>
                <w:szCs w:val="18"/>
              </w:rPr>
              <w:t>“Delete” button to delete your gadget.</w:t>
            </w:r>
          </w:p>
          <w:p w:rsidR="00842D4D" w:rsidRPr="0091408E" w:rsidRDefault="00842D4D" w:rsidP="00842D4D">
            <w:pPr>
              <w:spacing w:after="0" w:line="240" w:lineRule="auto"/>
              <w:rPr>
                <w:sz w:val="18"/>
                <w:szCs w:val="18"/>
              </w:rPr>
            </w:pPr>
            <w:r>
              <w:rPr>
                <w:sz w:val="18"/>
                <w:szCs w:val="18"/>
              </w:rPr>
              <w:t>Additionally, c</w:t>
            </w:r>
            <w:r w:rsidRPr="0091408E">
              <w:rPr>
                <w:sz w:val="18"/>
                <w:szCs w:val="18"/>
              </w:rPr>
              <w:t>hoose one of these color</w:t>
            </w:r>
            <w:r>
              <w:rPr>
                <w:sz w:val="18"/>
                <w:szCs w:val="18"/>
              </w:rPr>
              <w:t>s</w:t>
            </w:r>
            <w:r w:rsidRPr="0091408E">
              <w:rPr>
                <w:sz w:val="18"/>
                <w:szCs w:val="18"/>
              </w:rPr>
              <w:t xml:space="preserve"> to change your gadget style</w:t>
            </w:r>
            <w:r>
              <w:rPr>
                <w:sz w:val="18"/>
                <w:szCs w:val="18"/>
              </w:rPr>
              <w:t>.</w:t>
            </w: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t>26</w:t>
            </w:r>
          </w:p>
        </w:tc>
        <w:tc>
          <w:tcPr>
            <w:tcW w:w="2520" w:type="dxa"/>
          </w:tcPr>
          <w:p w:rsidR="00842D4D" w:rsidRPr="0091408E" w:rsidRDefault="00842D4D" w:rsidP="00842D4D">
            <w:pPr>
              <w:spacing w:after="0" w:line="240" w:lineRule="auto"/>
              <w:rPr>
                <w:sz w:val="18"/>
                <w:szCs w:val="18"/>
              </w:rPr>
            </w:pPr>
            <w:r w:rsidRPr="0091408E">
              <w:rPr>
                <w:sz w:val="18"/>
                <w:szCs w:val="18"/>
              </w:rPr>
              <w:t xml:space="preserve">Dashboard – edit dashboard layout </w:t>
            </w:r>
          </w:p>
        </w:tc>
        <w:tc>
          <w:tcPr>
            <w:tcW w:w="8910" w:type="dxa"/>
          </w:tcPr>
          <w:p w:rsidR="00842D4D" w:rsidRPr="0091408E" w:rsidRDefault="00842D4D" w:rsidP="00842D4D">
            <w:pPr>
              <w:spacing w:after="0" w:line="240" w:lineRule="auto"/>
              <w:rPr>
                <w:sz w:val="18"/>
                <w:szCs w:val="18"/>
              </w:rPr>
            </w:pPr>
            <w:r w:rsidRPr="0091408E">
              <w:rPr>
                <w:sz w:val="18"/>
                <w:szCs w:val="18"/>
              </w:rPr>
              <w:t>If you wan</w:t>
            </w:r>
            <w:r>
              <w:rPr>
                <w:sz w:val="18"/>
                <w:szCs w:val="18"/>
              </w:rPr>
              <w:t>t to</w:t>
            </w:r>
            <w:r w:rsidRPr="0091408E">
              <w:rPr>
                <w:sz w:val="18"/>
                <w:szCs w:val="18"/>
              </w:rPr>
              <w:t xml:space="preserve"> edit your dashboard layout, just click on “Edit Layout”. Then choose any of </w:t>
            </w:r>
            <w:r>
              <w:rPr>
                <w:sz w:val="18"/>
                <w:szCs w:val="18"/>
              </w:rPr>
              <w:t>the layouts</w:t>
            </w:r>
            <w:r w:rsidRPr="0091408E">
              <w:rPr>
                <w:sz w:val="18"/>
                <w:szCs w:val="18"/>
              </w:rPr>
              <w:t xml:space="preserve"> from the given list. You will see the chang</w:t>
            </w:r>
            <w:r>
              <w:rPr>
                <w:sz w:val="18"/>
                <w:szCs w:val="18"/>
              </w:rPr>
              <w:t>es</w:t>
            </w:r>
            <w:r w:rsidRPr="0091408E">
              <w:rPr>
                <w:sz w:val="18"/>
                <w:szCs w:val="18"/>
              </w:rPr>
              <w:t xml:space="preserve"> here.  Click the “Close” button to close the Edit Layout page and return to your Dashboard.</w:t>
            </w:r>
          </w:p>
          <w:p w:rsidR="00842D4D" w:rsidRPr="0091408E" w:rsidRDefault="00842D4D" w:rsidP="00842D4D">
            <w:pPr>
              <w:spacing w:after="0" w:line="240" w:lineRule="auto"/>
              <w:rPr>
                <w:sz w:val="18"/>
                <w:szCs w:val="18"/>
              </w:rPr>
            </w:pPr>
            <w:r w:rsidRPr="0091408E">
              <w:rPr>
                <w:sz w:val="18"/>
                <w:szCs w:val="18"/>
              </w:rPr>
              <w:t>You also can copy a dashboard, edit your dashboard, share your dashboard with other</w:t>
            </w:r>
            <w:r>
              <w:rPr>
                <w:sz w:val="18"/>
                <w:szCs w:val="18"/>
              </w:rPr>
              <w:t>s</w:t>
            </w:r>
            <w:r w:rsidRPr="0091408E">
              <w:rPr>
                <w:sz w:val="18"/>
                <w:szCs w:val="18"/>
              </w:rPr>
              <w:t xml:space="preserve"> or delete it</w:t>
            </w:r>
            <w:r>
              <w:rPr>
                <w:sz w:val="18"/>
                <w:szCs w:val="18"/>
              </w:rPr>
              <w:t>.  F</w:t>
            </w:r>
            <w:r w:rsidRPr="0091408E">
              <w:rPr>
                <w:sz w:val="18"/>
                <w:szCs w:val="18"/>
              </w:rPr>
              <w:t xml:space="preserve">ind dashboards or create </w:t>
            </w:r>
            <w:r>
              <w:rPr>
                <w:sz w:val="18"/>
                <w:szCs w:val="18"/>
              </w:rPr>
              <w:t xml:space="preserve">a </w:t>
            </w:r>
            <w:r w:rsidRPr="0091408E">
              <w:rPr>
                <w:sz w:val="18"/>
                <w:szCs w:val="18"/>
              </w:rPr>
              <w:t>new</w:t>
            </w:r>
            <w:r>
              <w:rPr>
                <w:sz w:val="18"/>
                <w:szCs w:val="18"/>
              </w:rPr>
              <w:t xml:space="preserve"> dashboard</w:t>
            </w:r>
            <w:r w:rsidRPr="0091408E">
              <w:rPr>
                <w:sz w:val="18"/>
                <w:szCs w:val="18"/>
              </w:rPr>
              <w:t xml:space="preserve"> by clicking on </w:t>
            </w:r>
            <w:r>
              <w:rPr>
                <w:sz w:val="18"/>
                <w:szCs w:val="18"/>
              </w:rPr>
              <w:t xml:space="preserve">the </w:t>
            </w:r>
            <w:r w:rsidRPr="0091408E">
              <w:rPr>
                <w:sz w:val="18"/>
                <w:szCs w:val="18"/>
              </w:rPr>
              <w:t xml:space="preserve">“tool” dropdown arrow. </w:t>
            </w:r>
            <w:r>
              <w:rPr>
                <w:sz w:val="18"/>
                <w:szCs w:val="18"/>
              </w:rPr>
              <w:t xml:space="preserve">In this </w:t>
            </w:r>
            <w:r w:rsidRPr="0091408E">
              <w:rPr>
                <w:sz w:val="18"/>
                <w:szCs w:val="18"/>
              </w:rPr>
              <w:t xml:space="preserve"> way you can also view your Das</w:t>
            </w:r>
            <w:r>
              <w:rPr>
                <w:sz w:val="18"/>
                <w:szCs w:val="18"/>
              </w:rPr>
              <w:t>h</w:t>
            </w:r>
            <w:r w:rsidRPr="0091408E">
              <w:rPr>
                <w:sz w:val="18"/>
                <w:szCs w:val="18"/>
              </w:rPr>
              <w:t>board as Wallboard and setup Wallboard Settings</w:t>
            </w:r>
          </w:p>
          <w:p w:rsidR="00842D4D" w:rsidRPr="0091408E" w:rsidRDefault="00842D4D" w:rsidP="00842D4D">
            <w:pPr>
              <w:spacing w:after="0" w:line="240" w:lineRule="auto"/>
              <w:rPr>
                <w:sz w:val="18"/>
                <w:szCs w:val="18"/>
              </w:rPr>
            </w:pPr>
            <w:r w:rsidRPr="0091408E">
              <w:rPr>
                <w:sz w:val="18"/>
                <w:szCs w:val="18"/>
              </w:rPr>
              <w:t xml:space="preserve">- For example, you </w:t>
            </w:r>
            <w:r>
              <w:rPr>
                <w:sz w:val="18"/>
                <w:szCs w:val="18"/>
              </w:rPr>
              <w:t>can</w:t>
            </w:r>
            <w:r w:rsidRPr="0091408E">
              <w:rPr>
                <w:sz w:val="18"/>
                <w:szCs w:val="18"/>
              </w:rPr>
              <w:t xml:space="preserve"> search a dashboard with the name </w:t>
            </w:r>
            <w:r>
              <w:rPr>
                <w:sz w:val="18"/>
                <w:szCs w:val="18"/>
              </w:rPr>
              <w:t>“</w:t>
            </w:r>
            <w:r w:rsidRPr="0091408E">
              <w:rPr>
                <w:sz w:val="18"/>
                <w:szCs w:val="18"/>
              </w:rPr>
              <w:t>HOS</w:t>
            </w:r>
            <w:r>
              <w:rPr>
                <w:sz w:val="18"/>
                <w:szCs w:val="18"/>
              </w:rPr>
              <w:t>”</w:t>
            </w:r>
            <w:r w:rsidRPr="0091408E">
              <w:rPr>
                <w:sz w:val="18"/>
                <w:szCs w:val="18"/>
              </w:rPr>
              <w:t>,</w:t>
            </w:r>
            <w:r>
              <w:rPr>
                <w:sz w:val="18"/>
                <w:szCs w:val="18"/>
              </w:rPr>
              <w:t xml:space="preserve"> </w:t>
            </w:r>
            <w:r w:rsidRPr="0091408E">
              <w:rPr>
                <w:sz w:val="18"/>
                <w:szCs w:val="18"/>
              </w:rPr>
              <w:t>shared with anyone. Click on “Search”. You can see the result here with a HOS-Dashboard.</w:t>
            </w:r>
          </w:p>
          <w:p w:rsidR="00842D4D" w:rsidRPr="0091408E" w:rsidRDefault="00842D4D" w:rsidP="00842D4D">
            <w:pPr>
              <w:spacing w:after="0" w:line="240" w:lineRule="auto"/>
              <w:rPr>
                <w:sz w:val="18"/>
                <w:szCs w:val="18"/>
              </w:rPr>
            </w:pPr>
            <w:r w:rsidRPr="0091408E">
              <w:rPr>
                <w:sz w:val="18"/>
                <w:szCs w:val="18"/>
              </w:rPr>
              <w:t xml:space="preserve">- You can only edit, share and delete a dashboard that you created. To delete a dashboard, choose one from the left hand side, click on the “Tool” dropdown arrow, then choose “Delete Dashboard”, confirm your action </w:t>
            </w:r>
            <w:r>
              <w:rPr>
                <w:sz w:val="18"/>
                <w:szCs w:val="18"/>
              </w:rPr>
              <w:t xml:space="preserve">in the dialog box. </w:t>
            </w:r>
            <w:r w:rsidRPr="0091408E">
              <w:rPr>
                <w:sz w:val="18"/>
                <w:szCs w:val="18"/>
              </w:rPr>
              <w:t>I</w:t>
            </w:r>
            <w:r>
              <w:rPr>
                <w:sz w:val="18"/>
                <w:szCs w:val="18"/>
              </w:rPr>
              <w:t>f you</w:t>
            </w:r>
            <w:r w:rsidRPr="0091408E">
              <w:rPr>
                <w:sz w:val="18"/>
                <w:szCs w:val="18"/>
              </w:rPr>
              <w:t xml:space="preserve"> don’t wan</w:t>
            </w:r>
            <w:r>
              <w:rPr>
                <w:sz w:val="18"/>
                <w:szCs w:val="18"/>
              </w:rPr>
              <w:t>t to</w:t>
            </w:r>
            <w:r w:rsidRPr="0091408E">
              <w:rPr>
                <w:sz w:val="18"/>
                <w:szCs w:val="18"/>
              </w:rPr>
              <w:t xml:space="preserve"> delete, hit Cancel, otherwise hit Delete.</w:t>
            </w: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t>27</w:t>
            </w:r>
          </w:p>
        </w:tc>
        <w:tc>
          <w:tcPr>
            <w:tcW w:w="2520" w:type="dxa"/>
          </w:tcPr>
          <w:p w:rsidR="00842D4D" w:rsidRPr="0091408E" w:rsidRDefault="00842D4D" w:rsidP="00842D4D">
            <w:pPr>
              <w:spacing w:after="0" w:line="240" w:lineRule="auto"/>
              <w:rPr>
                <w:sz w:val="18"/>
                <w:szCs w:val="18"/>
              </w:rPr>
            </w:pPr>
            <w:r w:rsidRPr="0091408E">
              <w:rPr>
                <w:sz w:val="18"/>
                <w:szCs w:val="18"/>
              </w:rPr>
              <w:t xml:space="preserve">Dashboard – Favorite Dashboard </w:t>
            </w:r>
          </w:p>
        </w:tc>
        <w:tc>
          <w:tcPr>
            <w:tcW w:w="8910" w:type="dxa"/>
          </w:tcPr>
          <w:p w:rsidR="00842D4D" w:rsidRPr="0091408E" w:rsidRDefault="00842D4D" w:rsidP="00842D4D">
            <w:pPr>
              <w:spacing w:after="0" w:line="240" w:lineRule="auto"/>
              <w:rPr>
                <w:sz w:val="18"/>
                <w:szCs w:val="18"/>
              </w:rPr>
            </w:pPr>
            <w:r w:rsidRPr="0091408E">
              <w:rPr>
                <w:sz w:val="18"/>
                <w:szCs w:val="18"/>
              </w:rPr>
              <w:t>There is also a place for you to manage your favorite dashboards.</w:t>
            </w:r>
          </w:p>
          <w:p w:rsidR="00842D4D" w:rsidRPr="0091408E" w:rsidRDefault="00842D4D" w:rsidP="00842D4D">
            <w:pPr>
              <w:spacing w:after="0" w:line="240" w:lineRule="auto"/>
              <w:rPr>
                <w:sz w:val="18"/>
                <w:szCs w:val="18"/>
              </w:rPr>
            </w:pPr>
            <w:r w:rsidRPr="0091408E">
              <w:rPr>
                <w:sz w:val="18"/>
                <w:szCs w:val="18"/>
              </w:rPr>
              <w:t xml:space="preserve">On </w:t>
            </w:r>
            <w:r>
              <w:rPr>
                <w:sz w:val="18"/>
                <w:szCs w:val="18"/>
              </w:rPr>
              <w:t xml:space="preserve">the </w:t>
            </w:r>
            <w:r w:rsidRPr="0091408E">
              <w:rPr>
                <w:sz w:val="18"/>
                <w:szCs w:val="18"/>
              </w:rPr>
              <w:t>Dashboards home page, click o</w:t>
            </w:r>
            <w:r>
              <w:rPr>
                <w:sz w:val="18"/>
                <w:szCs w:val="18"/>
              </w:rPr>
              <w:t>n the dashboards dropdown arrow</w:t>
            </w:r>
            <w:r w:rsidRPr="0091408E">
              <w:rPr>
                <w:sz w:val="18"/>
                <w:szCs w:val="18"/>
              </w:rPr>
              <w:t xml:space="preserve"> </w:t>
            </w:r>
            <w:r>
              <w:rPr>
                <w:sz w:val="18"/>
                <w:szCs w:val="18"/>
              </w:rPr>
              <w:t xml:space="preserve">and </w:t>
            </w:r>
            <w:r w:rsidRPr="0091408E">
              <w:rPr>
                <w:sz w:val="18"/>
                <w:szCs w:val="18"/>
              </w:rPr>
              <w:t>choose manage dashboards.</w:t>
            </w:r>
          </w:p>
          <w:p w:rsidR="00842D4D" w:rsidRPr="0091408E" w:rsidRDefault="00842D4D" w:rsidP="00842D4D">
            <w:pPr>
              <w:spacing w:after="0" w:line="240" w:lineRule="auto"/>
              <w:rPr>
                <w:sz w:val="18"/>
                <w:szCs w:val="18"/>
              </w:rPr>
            </w:pPr>
            <w:r w:rsidRPr="0091408E">
              <w:rPr>
                <w:sz w:val="18"/>
                <w:szCs w:val="18"/>
              </w:rPr>
              <w:t>- You can see your favorites by choosing</w:t>
            </w:r>
            <w:r>
              <w:rPr>
                <w:sz w:val="18"/>
                <w:szCs w:val="18"/>
              </w:rPr>
              <w:t xml:space="preserve"> the</w:t>
            </w:r>
            <w:r w:rsidRPr="0091408E">
              <w:rPr>
                <w:sz w:val="18"/>
                <w:szCs w:val="18"/>
              </w:rPr>
              <w:t xml:space="preserve"> “Favorites” tab.</w:t>
            </w:r>
          </w:p>
          <w:p w:rsidR="00842D4D" w:rsidRPr="0091408E" w:rsidRDefault="00842D4D" w:rsidP="00842D4D">
            <w:pPr>
              <w:spacing w:after="0" w:line="240" w:lineRule="auto"/>
              <w:rPr>
                <w:sz w:val="18"/>
                <w:szCs w:val="18"/>
              </w:rPr>
            </w:pPr>
            <w:r>
              <w:rPr>
                <w:sz w:val="18"/>
                <w:szCs w:val="18"/>
              </w:rPr>
              <w:t>- A</w:t>
            </w:r>
            <w:r w:rsidRPr="0091408E">
              <w:rPr>
                <w:sz w:val="18"/>
                <w:szCs w:val="18"/>
              </w:rPr>
              <w:t>dd more dashboards to your favorites list</w:t>
            </w:r>
            <w:r>
              <w:rPr>
                <w:sz w:val="18"/>
                <w:szCs w:val="18"/>
              </w:rPr>
              <w:t>.</w:t>
            </w:r>
            <w:r w:rsidRPr="0091408E">
              <w:rPr>
                <w:sz w:val="18"/>
                <w:szCs w:val="18"/>
              </w:rPr>
              <w:t xml:space="preserve"> </w:t>
            </w:r>
            <w:r>
              <w:rPr>
                <w:sz w:val="18"/>
                <w:szCs w:val="18"/>
              </w:rPr>
              <w:t>F</w:t>
            </w:r>
            <w:r w:rsidRPr="0091408E">
              <w:rPr>
                <w:sz w:val="18"/>
                <w:szCs w:val="18"/>
              </w:rPr>
              <w:t xml:space="preserve">or example you </w:t>
            </w:r>
            <w:r>
              <w:rPr>
                <w:sz w:val="18"/>
                <w:szCs w:val="18"/>
              </w:rPr>
              <w:t xml:space="preserve">can </w:t>
            </w:r>
            <w:r w:rsidRPr="0091408E">
              <w:rPr>
                <w:sz w:val="18"/>
                <w:szCs w:val="18"/>
              </w:rPr>
              <w:t>search</w:t>
            </w:r>
            <w:r>
              <w:rPr>
                <w:sz w:val="18"/>
                <w:szCs w:val="18"/>
              </w:rPr>
              <w:t xml:space="preserve"> for</w:t>
            </w:r>
            <w:r w:rsidRPr="0091408E">
              <w:rPr>
                <w:sz w:val="18"/>
                <w:szCs w:val="18"/>
              </w:rPr>
              <w:t xml:space="preserve"> </w:t>
            </w:r>
            <w:r>
              <w:rPr>
                <w:sz w:val="18"/>
                <w:szCs w:val="18"/>
              </w:rPr>
              <w:t>the</w:t>
            </w:r>
            <w:r w:rsidRPr="0091408E">
              <w:rPr>
                <w:sz w:val="18"/>
                <w:szCs w:val="18"/>
              </w:rPr>
              <w:t xml:space="preserve"> dashboard HOS. Drag your mouse to the star near the name, click on it</w:t>
            </w:r>
            <w:r>
              <w:rPr>
                <w:sz w:val="18"/>
                <w:szCs w:val="18"/>
              </w:rPr>
              <w:t xml:space="preserve"> to</w:t>
            </w:r>
            <w:r w:rsidRPr="0091408E">
              <w:rPr>
                <w:sz w:val="18"/>
                <w:szCs w:val="18"/>
              </w:rPr>
              <w:t xml:space="preserve"> access your favorites list to see the HOS-Dashboard is already added.</w:t>
            </w:r>
          </w:p>
          <w:p w:rsidR="00842D4D" w:rsidRPr="0091408E" w:rsidRDefault="00842D4D" w:rsidP="00842D4D">
            <w:pPr>
              <w:spacing w:after="0" w:line="240" w:lineRule="auto"/>
              <w:rPr>
                <w:sz w:val="18"/>
                <w:szCs w:val="18"/>
              </w:rPr>
            </w:pPr>
            <w:r w:rsidRPr="0091408E">
              <w:rPr>
                <w:sz w:val="18"/>
                <w:szCs w:val="18"/>
              </w:rPr>
              <w:t>- My tab will show all the dashboards that</w:t>
            </w:r>
            <w:r>
              <w:rPr>
                <w:sz w:val="18"/>
                <w:szCs w:val="18"/>
              </w:rPr>
              <w:t xml:space="preserve"> were</w:t>
            </w:r>
            <w:r w:rsidRPr="0091408E">
              <w:rPr>
                <w:sz w:val="18"/>
                <w:szCs w:val="18"/>
              </w:rPr>
              <w:t xml:space="preserve"> created by the current log</w:t>
            </w:r>
            <w:r>
              <w:rPr>
                <w:sz w:val="18"/>
                <w:szCs w:val="18"/>
              </w:rPr>
              <w:t>ged</w:t>
            </w:r>
            <w:r w:rsidRPr="0091408E">
              <w:rPr>
                <w:sz w:val="18"/>
                <w:szCs w:val="18"/>
              </w:rPr>
              <w:t>-in user.</w:t>
            </w:r>
          </w:p>
          <w:p w:rsidR="00842D4D" w:rsidRPr="0091408E" w:rsidRDefault="00842D4D" w:rsidP="00842D4D">
            <w:pPr>
              <w:spacing w:after="0" w:line="240" w:lineRule="auto"/>
              <w:rPr>
                <w:sz w:val="18"/>
                <w:szCs w:val="18"/>
              </w:rPr>
            </w:pPr>
            <w:r w:rsidRPr="0091408E">
              <w:rPr>
                <w:sz w:val="18"/>
                <w:szCs w:val="18"/>
              </w:rPr>
              <w:t xml:space="preserve">- Popular tab will show all the dashboards that </w:t>
            </w:r>
            <w:r>
              <w:rPr>
                <w:sz w:val="18"/>
                <w:szCs w:val="18"/>
              </w:rPr>
              <w:t xml:space="preserve">are </w:t>
            </w:r>
            <w:r w:rsidRPr="0091408E">
              <w:rPr>
                <w:sz w:val="18"/>
                <w:szCs w:val="18"/>
              </w:rPr>
              <w:t xml:space="preserve">shared </w:t>
            </w:r>
            <w:r>
              <w:rPr>
                <w:sz w:val="18"/>
                <w:szCs w:val="18"/>
              </w:rPr>
              <w:t>with</w:t>
            </w:r>
            <w:r w:rsidRPr="0091408E">
              <w:rPr>
                <w:sz w:val="18"/>
                <w:szCs w:val="18"/>
              </w:rPr>
              <w:t xml:space="preserve"> everyone.</w:t>
            </w:r>
          </w:p>
        </w:tc>
      </w:tr>
      <w:tr w:rsidR="00842D4D" w:rsidRPr="00F05D27" w:rsidTr="00F05D27">
        <w:tc>
          <w:tcPr>
            <w:tcW w:w="468" w:type="dxa"/>
          </w:tcPr>
          <w:p w:rsidR="00842D4D" w:rsidRDefault="00842D4D" w:rsidP="00842D4D">
            <w:pPr>
              <w:spacing w:after="0" w:line="240" w:lineRule="auto"/>
              <w:rPr>
                <w:sz w:val="18"/>
                <w:szCs w:val="18"/>
              </w:rPr>
            </w:pPr>
            <w:r>
              <w:rPr>
                <w:sz w:val="18"/>
                <w:szCs w:val="18"/>
              </w:rPr>
              <w:t>28</w:t>
            </w:r>
          </w:p>
        </w:tc>
        <w:tc>
          <w:tcPr>
            <w:tcW w:w="2520" w:type="dxa"/>
          </w:tcPr>
          <w:p w:rsidR="00842D4D" w:rsidRPr="0091408E" w:rsidRDefault="00842D4D" w:rsidP="00842D4D">
            <w:pPr>
              <w:spacing w:after="0" w:line="240" w:lineRule="auto"/>
              <w:rPr>
                <w:sz w:val="18"/>
                <w:szCs w:val="18"/>
              </w:rPr>
            </w:pPr>
            <w:r w:rsidRPr="0091408E">
              <w:rPr>
                <w:sz w:val="18"/>
                <w:szCs w:val="18"/>
              </w:rPr>
              <w:t>View as Wallboard</w:t>
            </w:r>
          </w:p>
        </w:tc>
        <w:tc>
          <w:tcPr>
            <w:tcW w:w="8910" w:type="dxa"/>
          </w:tcPr>
          <w:p w:rsidR="00842D4D" w:rsidRPr="00005D94" w:rsidRDefault="00842D4D" w:rsidP="00842D4D">
            <w:pPr>
              <w:rPr>
                <w:bCs/>
                <w:sz w:val="18"/>
                <w:szCs w:val="18"/>
              </w:rPr>
            </w:pPr>
            <w:r w:rsidRPr="002D67D7">
              <w:rPr>
                <w:bCs/>
                <w:sz w:val="18"/>
                <w:szCs w:val="18"/>
              </w:rPr>
              <w:t xml:space="preserve">If you are tired of viewing </w:t>
            </w:r>
            <w:r>
              <w:rPr>
                <w:bCs/>
                <w:sz w:val="18"/>
                <w:szCs w:val="18"/>
              </w:rPr>
              <w:t xml:space="preserve">the </w:t>
            </w:r>
            <w:r w:rsidRPr="002D67D7">
              <w:rPr>
                <w:bCs/>
                <w:sz w:val="18"/>
                <w:szCs w:val="18"/>
              </w:rPr>
              <w:t xml:space="preserve">dashboard by scrolling manually, you can view your dashboard as a slideshow by clicking Tools then select </w:t>
            </w:r>
            <w:r w:rsidRPr="00005D94">
              <w:rPr>
                <w:bCs/>
                <w:sz w:val="18"/>
                <w:szCs w:val="18"/>
              </w:rPr>
              <w:t>View as wallboard.</w:t>
            </w:r>
          </w:p>
          <w:p w:rsidR="00842D4D" w:rsidRPr="00005D94" w:rsidRDefault="00842D4D" w:rsidP="00842D4D">
            <w:pPr>
              <w:rPr>
                <w:bCs/>
                <w:sz w:val="18"/>
                <w:szCs w:val="18"/>
              </w:rPr>
            </w:pPr>
            <w:r w:rsidRPr="00005D94">
              <w:rPr>
                <w:bCs/>
                <w:sz w:val="18"/>
                <w:szCs w:val="18"/>
              </w:rPr>
              <w:t xml:space="preserve">You can also modify your wallboard settings by selecting Tools -&gt; Setup Wallboard Slideshow. </w:t>
            </w:r>
          </w:p>
          <w:p w:rsidR="00842D4D" w:rsidRPr="0091408E" w:rsidRDefault="00842D4D" w:rsidP="00842D4D">
            <w:pPr>
              <w:spacing w:after="0" w:line="240" w:lineRule="auto"/>
              <w:rPr>
                <w:b/>
                <w:bCs/>
                <w:sz w:val="18"/>
                <w:szCs w:val="18"/>
              </w:rPr>
            </w:pPr>
            <w:r w:rsidRPr="00005D94">
              <w:rPr>
                <w:bCs/>
                <w:sz w:val="18"/>
                <w:szCs w:val="18"/>
              </w:rPr>
              <w:t>Select options you want then click Done. Now you can view dashboard in a more interesting way.</w:t>
            </w:r>
            <w:r w:rsidRPr="0091408E">
              <w:rPr>
                <w:b/>
                <w:bCs/>
                <w:sz w:val="18"/>
                <w:szCs w:val="18"/>
              </w:rPr>
              <w:t xml:space="preserve"> </w:t>
            </w: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t>29</w:t>
            </w:r>
          </w:p>
        </w:tc>
        <w:tc>
          <w:tcPr>
            <w:tcW w:w="2520" w:type="dxa"/>
          </w:tcPr>
          <w:p w:rsidR="00842D4D" w:rsidRPr="0091408E" w:rsidRDefault="00842D4D" w:rsidP="00842D4D">
            <w:pPr>
              <w:spacing w:after="0" w:line="240" w:lineRule="auto"/>
              <w:rPr>
                <w:sz w:val="18"/>
                <w:szCs w:val="18"/>
              </w:rPr>
            </w:pPr>
            <w:r w:rsidRPr="0091408E">
              <w:rPr>
                <w:sz w:val="18"/>
                <w:szCs w:val="18"/>
              </w:rPr>
              <w:t>Browsing a Project</w:t>
            </w:r>
          </w:p>
          <w:p w:rsidR="00842D4D" w:rsidRPr="0091408E" w:rsidRDefault="00842D4D" w:rsidP="00842D4D">
            <w:pPr>
              <w:spacing w:after="0" w:line="240" w:lineRule="auto"/>
              <w:rPr>
                <w:sz w:val="18"/>
                <w:szCs w:val="18"/>
              </w:rPr>
            </w:pPr>
            <w:r w:rsidRPr="0091408E">
              <w:rPr>
                <w:sz w:val="18"/>
                <w:szCs w:val="18"/>
              </w:rPr>
              <w:lastRenderedPageBreak/>
              <w:t>(Show the picture or the Browsing Project screen)</w:t>
            </w:r>
          </w:p>
        </w:tc>
        <w:tc>
          <w:tcPr>
            <w:tcW w:w="8910" w:type="dxa"/>
          </w:tcPr>
          <w:p w:rsidR="00842D4D" w:rsidRPr="0091408E" w:rsidRDefault="00842D4D" w:rsidP="00842D4D">
            <w:pPr>
              <w:spacing w:after="0" w:line="240" w:lineRule="auto"/>
              <w:rPr>
                <w:b/>
                <w:bCs/>
                <w:sz w:val="18"/>
                <w:szCs w:val="18"/>
              </w:rPr>
            </w:pPr>
            <w:r w:rsidRPr="0091408E">
              <w:rPr>
                <w:b/>
                <w:bCs/>
                <w:sz w:val="18"/>
                <w:szCs w:val="18"/>
              </w:rPr>
              <w:lastRenderedPageBreak/>
              <w:t xml:space="preserve">The project browser screen: </w:t>
            </w:r>
            <w:r w:rsidRPr="0091408E">
              <w:rPr>
                <w:sz w:val="18"/>
                <w:szCs w:val="18"/>
              </w:rPr>
              <w:t xml:space="preserve">provides a general overview of your project, with a variety of easily accessible reports for </w:t>
            </w:r>
            <w:r w:rsidRPr="0091408E">
              <w:rPr>
                <w:sz w:val="18"/>
                <w:szCs w:val="18"/>
              </w:rPr>
              <w:lastRenderedPageBreak/>
              <w:t xml:space="preserve">your project's issues, builds and source code reviews, from which you can 'dig down' into further </w:t>
            </w:r>
            <w:r w:rsidRPr="0091408E">
              <w:rPr>
                <w:b/>
                <w:bCs/>
                <w:sz w:val="18"/>
                <w:szCs w:val="18"/>
              </w:rPr>
              <w:t>detail.</w:t>
            </w:r>
          </w:p>
          <w:p w:rsidR="00842D4D" w:rsidRPr="0091408E" w:rsidRDefault="00842D4D" w:rsidP="00842D4D">
            <w:pPr>
              <w:spacing w:after="0" w:line="240" w:lineRule="auto"/>
              <w:rPr>
                <w:sz w:val="18"/>
                <w:szCs w:val="18"/>
              </w:rPr>
            </w:pPr>
            <w:r w:rsidRPr="0091408E">
              <w:rPr>
                <w:sz w:val="18"/>
                <w:szCs w:val="18"/>
              </w:rPr>
              <w:t>- Here is an example for Project Browsing, on this page you can see the follow information:</w:t>
            </w:r>
          </w:p>
          <w:p w:rsidR="00842D4D" w:rsidRPr="0091408E" w:rsidRDefault="00842D4D" w:rsidP="00842D4D">
            <w:pPr>
              <w:spacing w:after="0" w:line="240" w:lineRule="auto"/>
              <w:rPr>
                <w:sz w:val="18"/>
                <w:szCs w:val="18"/>
              </w:rPr>
            </w:pPr>
            <w:r w:rsidRPr="0091408E">
              <w:rPr>
                <w:sz w:val="18"/>
                <w:szCs w:val="18"/>
              </w:rPr>
              <w:t>+ Summary, the summary shows recent activity in your project.</w:t>
            </w:r>
          </w:p>
          <w:p w:rsidR="00842D4D" w:rsidRPr="0091408E" w:rsidRDefault="00842D4D" w:rsidP="00842D4D">
            <w:pPr>
              <w:spacing w:after="0" w:line="240" w:lineRule="auto"/>
              <w:rPr>
                <w:sz w:val="18"/>
                <w:szCs w:val="18"/>
              </w:rPr>
            </w:pPr>
            <w:r w:rsidRPr="0091408E">
              <w:rPr>
                <w:sz w:val="18"/>
                <w:szCs w:val="18"/>
              </w:rPr>
              <w:t xml:space="preserve">+ Issue area shows you a summary </w:t>
            </w:r>
            <w:r w:rsidRPr="0091408E">
              <w:rPr>
                <w:bCs/>
                <w:sz w:val="18"/>
                <w:szCs w:val="18"/>
              </w:rPr>
              <w:t>of all issues in your project grouped by Status</w:t>
            </w:r>
            <w:r w:rsidRPr="0091408E">
              <w:rPr>
                <w:sz w:val="18"/>
                <w:szCs w:val="18"/>
              </w:rPr>
              <w:t>.</w:t>
            </w:r>
          </w:p>
          <w:p w:rsidR="00842D4D" w:rsidRPr="0091408E" w:rsidRDefault="00842D4D" w:rsidP="00842D4D">
            <w:pPr>
              <w:spacing w:after="0" w:line="240" w:lineRule="auto"/>
              <w:rPr>
                <w:bCs/>
                <w:sz w:val="18"/>
                <w:szCs w:val="18"/>
              </w:rPr>
            </w:pPr>
            <w:r w:rsidRPr="0091408E">
              <w:rPr>
                <w:sz w:val="18"/>
                <w:szCs w:val="18"/>
              </w:rPr>
              <w:t>+ Road Map area s</w:t>
            </w:r>
            <w:r w:rsidRPr="0091408E">
              <w:rPr>
                <w:bCs/>
                <w:sz w:val="18"/>
                <w:szCs w:val="18"/>
              </w:rPr>
              <w:t>hows you all unresolved issues for upcoming versions of your project.</w:t>
            </w:r>
          </w:p>
          <w:p w:rsidR="00842D4D" w:rsidRPr="0091408E" w:rsidRDefault="00842D4D" w:rsidP="00842D4D">
            <w:pPr>
              <w:spacing w:after="0" w:line="240" w:lineRule="auto"/>
              <w:rPr>
                <w:bCs/>
                <w:sz w:val="18"/>
                <w:szCs w:val="18"/>
              </w:rPr>
            </w:pPr>
            <w:r w:rsidRPr="0091408E">
              <w:rPr>
                <w:bCs/>
                <w:sz w:val="18"/>
                <w:szCs w:val="18"/>
              </w:rPr>
              <w:t>+ Change log Shows resolved issues for previous versions of your project.</w:t>
            </w:r>
          </w:p>
          <w:p w:rsidR="00842D4D" w:rsidRPr="0091408E" w:rsidRDefault="00842D4D" w:rsidP="00842D4D">
            <w:pPr>
              <w:spacing w:after="0" w:line="240" w:lineRule="auto"/>
              <w:rPr>
                <w:bCs/>
                <w:sz w:val="18"/>
                <w:szCs w:val="18"/>
              </w:rPr>
            </w:pPr>
            <w:r w:rsidRPr="0091408E">
              <w:rPr>
                <w:bCs/>
                <w:sz w:val="18"/>
                <w:szCs w:val="18"/>
              </w:rPr>
              <w:t>+ Report shows a list of template</w:t>
            </w:r>
            <w:r>
              <w:rPr>
                <w:bCs/>
                <w:sz w:val="18"/>
                <w:szCs w:val="18"/>
              </w:rPr>
              <w:t>s</w:t>
            </w:r>
            <w:r w:rsidRPr="0091408E">
              <w:rPr>
                <w:bCs/>
                <w:sz w:val="18"/>
                <w:szCs w:val="18"/>
              </w:rPr>
              <w:t xml:space="preserve"> for user</w:t>
            </w:r>
            <w:r>
              <w:rPr>
                <w:bCs/>
                <w:sz w:val="18"/>
                <w:szCs w:val="18"/>
              </w:rPr>
              <w:t>s to</w:t>
            </w:r>
            <w:r w:rsidRPr="0091408E">
              <w:rPr>
                <w:bCs/>
                <w:sz w:val="18"/>
                <w:szCs w:val="18"/>
              </w:rPr>
              <w:t xml:space="preserve"> easily create a report of a project.</w:t>
            </w:r>
          </w:p>
          <w:p w:rsidR="00842D4D" w:rsidRPr="0091408E" w:rsidRDefault="00842D4D" w:rsidP="00842D4D">
            <w:pPr>
              <w:spacing w:after="0" w:line="240" w:lineRule="auto"/>
              <w:rPr>
                <w:bCs/>
                <w:sz w:val="18"/>
                <w:szCs w:val="18"/>
              </w:rPr>
            </w:pPr>
            <w:r w:rsidRPr="0091408E">
              <w:rPr>
                <w:bCs/>
                <w:sz w:val="18"/>
                <w:szCs w:val="18"/>
              </w:rPr>
              <w:t>+ Versions will show</w:t>
            </w:r>
            <w:r w:rsidRPr="0091408E">
              <w:rPr>
                <w:rFonts w:eastAsia="MS PGothic" w:cs="MS PGothic"/>
                <w:b/>
                <w:bCs/>
                <w:color w:val="262626"/>
                <w:sz w:val="36"/>
                <w:szCs w:val="36"/>
              </w:rPr>
              <w:t xml:space="preserve"> </w:t>
            </w:r>
            <w:r w:rsidRPr="0091408E">
              <w:rPr>
                <w:bCs/>
                <w:sz w:val="18"/>
                <w:szCs w:val="18"/>
              </w:rPr>
              <w:t>a summary of recent versions</w:t>
            </w:r>
          </w:p>
          <w:p w:rsidR="00842D4D" w:rsidRPr="0091408E" w:rsidRDefault="00842D4D" w:rsidP="00842D4D">
            <w:pPr>
              <w:spacing w:after="0" w:line="240" w:lineRule="auto"/>
              <w:rPr>
                <w:bCs/>
                <w:sz w:val="18"/>
                <w:szCs w:val="18"/>
              </w:rPr>
            </w:pPr>
            <w:r w:rsidRPr="0091408E">
              <w:rPr>
                <w:bCs/>
                <w:sz w:val="18"/>
                <w:szCs w:val="18"/>
              </w:rPr>
              <w:t>+ And Components is the place to summar</w:t>
            </w:r>
            <w:r>
              <w:rPr>
                <w:bCs/>
                <w:sz w:val="18"/>
                <w:szCs w:val="18"/>
              </w:rPr>
              <w:t>ize</w:t>
            </w:r>
            <w:r w:rsidRPr="0091408E">
              <w:rPr>
                <w:bCs/>
                <w:sz w:val="18"/>
                <w:szCs w:val="18"/>
              </w:rPr>
              <w:t xml:space="preserve"> all components</w:t>
            </w:r>
          </w:p>
          <w:p w:rsidR="00842D4D" w:rsidRPr="0091408E" w:rsidRDefault="00842D4D" w:rsidP="00842D4D">
            <w:pPr>
              <w:spacing w:after="0" w:line="240" w:lineRule="auto"/>
              <w:rPr>
                <w:sz w:val="18"/>
                <w:szCs w:val="18"/>
              </w:rPr>
            </w:pPr>
            <w:r w:rsidRPr="0091408E">
              <w:rPr>
                <w:bCs/>
                <w:sz w:val="18"/>
                <w:szCs w:val="18"/>
              </w:rPr>
              <w:t xml:space="preserve">+ </w:t>
            </w: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lastRenderedPageBreak/>
              <w:t>30</w:t>
            </w:r>
          </w:p>
        </w:tc>
        <w:tc>
          <w:tcPr>
            <w:tcW w:w="2520" w:type="dxa"/>
          </w:tcPr>
          <w:p w:rsidR="00842D4D" w:rsidRPr="0091408E" w:rsidRDefault="00842D4D" w:rsidP="00842D4D">
            <w:pPr>
              <w:spacing w:after="0" w:line="240" w:lineRule="auto"/>
              <w:rPr>
                <w:sz w:val="18"/>
                <w:szCs w:val="18"/>
              </w:rPr>
            </w:pPr>
            <w:r w:rsidRPr="0091408E">
              <w:rPr>
                <w:sz w:val="18"/>
                <w:szCs w:val="18"/>
              </w:rPr>
              <w:t xml:space="preserve">DAMS Viewer </w:t>
            </w:r>
          </w:p>
          <w:p w:rsidR="00842D4D" w:rsidRPr="0091408E" w:rsidRDefault="00842D4D" w:rsidP="00842D4D">
            <w:pPr>
              <w:spacing w:after="0" w:line="240" w:lineRule="auto"/>
              <w:rPr>
                <w:sz w:val="18"/>
                <w:szCs w:val="18"/>
              </w:rPr>
            </w:pPr>
            <w:r w:rsidRPr="0091408E">
              <w:rPr>
                <w:sz w:val="18"/>
                <w:szCs w:val="18"/>
              </w:rPr>
              <w:t xml:space="preserve">Detail of a release </w:t>
            </w:r>
          </w:p>
        </w:tc>
        <w:tc>
          <w:tcPr>
            <w:tcW w:w="8910" w:type="dxa"/>
          </w:tcPr>
          <w:p w:rsidR="00842D4D" w:rsidRPr="0091408E" w:rsidRDefault="00842D4D" w:rsidP="00842D4D">
            <w:pPr>
              <w:spacing w:after="0" w:line="240" w:lineRule="auto"/>
              <w:rPr>
                <w:sz w:val="18"/>
                <w:szCs w:val="18"/>
              </w:rPr>
            </w:pPr>
            <w:r w:rsidRPr="0091408E">
              <w:rPr>
                <w:sz w:val="18"/>
                <w:szCs w:val="18"/>
              </w:rPr>
              <w:t xml:space="preserve">One more thing that you need to know </w:t>
            </w:r>
            <w:r>
              <w:rPr>
                <w:sz w:val="18"/>
                <w:szCs w:val="18"/>
              </w:rPr>
              <w:t>about</w:t>
            </w:r>
            <w:r w:rsidRPr="0091408E">
              <w:rPr>
                <w:sz w:val="18"/>
                <w:szCs w:val="18"/>
              </w:rPr>
              <w:t xml:space="preserve"> using JIRA is</w:t>
            </w:r>
            <w:r>
              <w:rPr>
                <w:sz w:val="18"/>
                <w:szCs w:val="18"/>
              </w:rPr>
              <w:t xml:space="preserve"> the</w:t>
            </w:r>
            <w:r w:rsidRPr="0091408E">
              <w:rPr>
                <w:sz w:val="18"/>
                <w:szCs w:val="18"/>
              </w:rPr>
              <w:t xml:space="preserve"> DAMS Viewer.</w:t>
            </w:r>
          </w:p>
          <w:p w:rsidR="00842D4D" w:rsidRPr="0091408E" w:rsidRDefault="00842D4D" w:rsidP="00842D4D">
            <w:pPr>
              <w:spacing w:after="0" w:line="240" w:lineRule="auto"/>
              <w:rPr>
                <w:sz w:val="18"/>
                <w:szCs w:val="18"/>
              </w:rPr>
            </w:pPr>
            <w:r w:rsidRPr="0091408E">
              <w:rPr>
                <w:sz w:val="18"/>
                <w:szCs w:val="18"/>
              </w:rPr>
              <w:t xml:space="preserve">- </w:t>
            </w:r>
            <w:r>
              <w:rPr>
                <w:sz w:val="18"/>
                <w:szCs w:val="18"/>
              </w:rPr>
              <w:t xml:space="preserve">The </w:t>
            </w:r>
            <w:r w:rsidRPr="0091408E">
              <w:rPr>
                <w:sz w:val="18"/>
                <w:szCs w:val="18"/>
              </w:rPr>
              <w:t xml:space="preserve">DAMS Viewer provides users </w:t>
            </w:r>
            <w:r>
              <w:rPr>
                <w:sz w:val="18"/>
                <w:szCs w:val="18"/>
              </w:rPr>
              <w:t xml:space="preserve">with </w:t>
            </w:r>
            <w:r w:rsidRPr="0091408E">
              <w:rPr>
                <w:sz w:val="18"/>
                <w:szCs w:val="18"/>
              </w:rPr>
              <w:t>some useful facilities to learn about project</w:t>
            </w:r>
            <w:r>
              <w:rPr>
                <w:sz w:val="18"/>
                <w:szCs w:val="18"/>
              </w:rPr>
              <w:t>s</w:t>
            </w:r>
            <w:r w:rsidRPr="0091408E">
              <w:rPr>
                <w:sz w:val="18"/>
                <w:szCs w:val="18"/>
              </w:rPr>
              <w:t xml:space="preserve"> such as their releases and fixes, comparing the fixes between releases, attaching logs to an issue,</w:t>
            </w:r>
            <w:r>
              <w:rPr>
                <w:sz w:val="18"/>
                <w:szCs w:val="18"/>
              </w:rPr>
              <w:t xml:space="preserve"> the</w:t>
            </w:r>
            <w:r w:rsidRPr="0091408E">
              <w:rPr>
                <w:sz w:val="18"/>
                <w:szCs w:val="18"/>
              </w:rPr>
              <w:t xml:space="preserve"> RP list,</w:t>
            </w:r>
            <w:r>
              <w:rPr>
                <w:sz w:val="18"/>
                <w:szCs w:val="18"/>
              </w:rPr>
              <w:t xml:space="preserve"> the</w:t>
            </w:r>
            <w:r w:rsidRPr="0091408E">
              <w:rPr>
                <w:sz w:val="18"/>
                <w:szCs w:val="18"/>
              </w:rPr>
              <w:t xml:space="preserve"> Plug-in Manager, etc.</w:t>
            </w:r>
          </w:p>
          <w:p w:rsidR="00842D4D" w:rsidRPr="0091408E" w:rsidRDefault="00842D4D" w:rsidP="00842D4D">
            <w:pPr>
              <w:spacing w:after="0" w:line="240" w:lineRule="auto"/>
              <w:rPr>
                <w:sz w:val="18"/>
                <w:szCs w:val="18"/>
              </w:rPr>
            </w:pPr>
            <w:r w:rsidRPr="0091408E">
              <w:rPr>
                <w:sz w:val="18"/>
                <w:szCs w:val="18"/>
              </w:rPr>
              <w:t xml:space="preserve">- To open the DAMS Viewer, on the top navigator bar, click the “BETA DAMS Viewer” tab. </w:t>
            </w:r>
            <w:r>
              <w:rPr>
                <w:sz w:val="18"/>
                <w:szCs w:val="18"/>
              </w:rPr>
              <w:t>T</w:t>
            </w:r>
            <w:r w:rsidRPr="0091408E">
              <w:rPr>
                <w:sz w:val="18"/>
                <w:szCs w:val="18"/>
              </w:rPr>
              <w:t>he DAMS Viewer ope</w:t>
            </w:r>
            <w:r>
              <w:rPr>
                <w:sz w:val="18"/>
                <w:szCs w:val="18"/>
              </w:rPr>
              <w:t>ns</w:t>
            </w:r>
            <w:r w:rsidRPr="0091408E">
              <w:rPr>
                <w:sz w:val="18"/>
                <w:szCs w:val="18"/>
              </w:rPr>
              <w:t xml:space="preserve"> with the current project’s releases listed on the left panel.</w:t>
            </w:r>
          </w:p>
          <w:p w:rsidR="00842D4D" w:rsidRPr="0091408E" w:rsidRDefault="00842D4D" w:rsidP="00842D4D">
            <w:pPr>
              <w:spacing w:after="0" w:line="240" w:lineRule="auto"/>
              <w:rPr>
                <w:sz w:val="18"/>
                <w:szCs w:val="18"/>
              </w:rPr>
            </w:pPr>
            <w:r w:rsidRPr="0091408E">
              <w:rPr>
                <w:sz w:val="18"/>
                <w:szCs w:val="18"/>
              </w:rPr>
              <w:t xml:space="preserve">- To change the project, click on the “Projects” drop down list arrow, then select the project that you want. Now, </w:t>
            </w:r>
            <w:r>
              <w:rPr>
                <w:sz w:val="18"/>
                <w:szCs w:val="18"/>
              </w:rPr>
              <w:t>look at</w:t>
            </w:r>
            <w:r w:rsidRPr="0091408E">
              <w:rPr>
                <w:sz w:val="18"/>
                <w:szCs w:val="18"/>
              </w:rPr>
              <w:t xml:space="preserve"> the information on the left panel</w:t>
            </w:r>
            <w:r>
              <w:rPr>
                <w:sz w:val="18"/>
                <w:szCs w:val="18"/>
              </w:rPr>
              <w:t>:</w:t>
            </w:r>
            <w:r w:rsidRPr="0091408E">
              <w:rPr>
                <w:sz w:val="18"/>
                <w:szCs w:val="18"/>
              </w:rPr>
              <w:t xml:space="preserve"> the releases list is updated according to the new project.</w:t>
            </w:r>
          </w:p>
          <w:p w:rsidR="00842D4D" w:rsidRPr="0091408E" w:rsidRDefault="00842D4D" w:rsidP="00842D4D">
            <w:pPr>
              <w:spacing w:after="0" w:line="240" w:lineRule="auto"/>
              <w:rPr>
                <w:sz w:val="18"/>
                <w:szCs w:val="18"/>
              </w:rPr>
            </w:pPr>
            <w:r w:rsidRPr="0091408E">
              <w:rPr>
                <w:sz w:val="18"/>
                <w:szCs w:val="18"/>
              </w:rPr>
              <w:t xml:space="preserve">- To view the information of a release, double click on </w:t>
            </w:r>
            <w:r>
              <w:rPr>
                <w:sz w:val="18"/>
                <w:szCs w:val="18"/>
              </w:rPr>
              <w:t>i</w:t>
            </w:r>
            <w:r w:rsidRPr="0091408E">
              <w:rPr>
                <w:sz w:val="18"/>
                <w:szCs w:val="18"/>
              </w:rPr>
              <w:t xml:space="preserve">t. You will see the fixes in detail of the release displayed on the right panel. </w:t>
            </w:r>
          </w:p>
        </w:tc>
      </w:tr>
      <w:tr w:rsidR="00842D4D" w:rsidRPr="00F05D27" w:rsidTr="00A22857">
        <w:trPr>
          <w:trHeight w:val="566"/>
        </w:trPr>
        <w:tc>
          <w:tcPr>
            <w:tcW w:w="468" w:type="dxa"/>
          </w:tcPr>
          <w:p w:rsidR="00842D4D" w:rsidRPr="00915C5D" w:rsidRDefault="00842D4D" w:rsidP="00842D4D">
            <w:pPr>
              <w:spacing w:after="0" w:line="240" w:lineRule="auto"/>
              <w:rPr>
                <w:sz w:val="18"/>
                <w:szCs w:val="18"/>
              </w:rPr>
            </w:pPr>
            <w:r>
              <w:rPr>
                <w:sz w:val="18"/>
                <w:szCs w:val="18"/>
              </w:rPr>
              <w:t>31</w:t>
            </w:r>
          </w:p>
        </w:tc>
        <w:tc>
          <w:tcPr>
            <w:tcW w:w="2520" w:type="dxa"/>
          </w:tcPr>
          <w:p w:rsidR="00842D4D" w:rsidRPr="0091408E" w:rsidRDefault="00842D4D" w:rsidP="00842D4D">
            <w:pPr>
              <w:spacing w:after="0" w:line="240" w:lineRule="auto"/>
              <w:rPr>
                <w:sz w:val="18"/>
                <w:szCs w:val="18"/>
              </w:rPr>
            </w:pPr>
            <w:r w:rsidRPr="0091408E">
              <w:rPr>
                <w:sz w:val="18"/>
                <w:szCs w:val="18"/>
              </w:rPr>
              <w:t>DAMS Viewer – View tags of a release</w:t>
            </w:r>
          </w:p>
        </w:tc>
        <w:tc>
          <w:tcPr>
            <w:tcW w:w="8910" w:type="dxa"/>
          </w:tcPr>
          <w:p w:rsidR="00842D4D" w:rsidRPr="0091408E" w:rsidRDefault="00842D4D" w:rsidP="00842D4D">
            <w:pPr>
              <w:spacing w:after="0" w:line="240" w:lineRule="auto"/>
              <w:rPr>
                <w:sz w:val="18"/>
                <w:szCs w:val="18"/>
              </w:rPr>
            </w:pPr>
            <w:r w:rsidRPr="0091408E">
              <w:rPr>
                <w:sz w:val="18"/>
                <w:szCs w:val="18"/>
              </w:rPr>
              <w:t xml:space="preserve">To manage </w:t>
            </w:r>
            <w:r>
              <w:rPr>
                <w:sz w:val="18"/>
                <w:szCs w:val="18"/>
              </w:rPr>
              <w:t xml:space="preserve">the </w:t>
            </w:r>
            <w:r w:rsidRPr="0091408E">
              <w:rPr>
                <w:sz w:val="18"/>
                <w:szCs w:val="18"/>
              </w:rPr>
              <w:t>tags of a Build Release ticket, right click on a platform of a build, select Tag Info, select Build Tags tab, and click on “Get Tag List”. You now see the list of all tags belong</w:t>
            </w:r>
            <w:r>
              <w:rPr>
                <w:sz w:val="18"/>
                <w:szCs w:val="18"/>
              </w:rPr>
              <w:t>ing</w:t>
            </w:r>
            <w:r w:rsidRPr="0091408E">
              <w:rPr>
                <w:sz w:val="18"/>
                <w:szCs w:val="18"/>
              </w:rPr>
              <w:t xml:space="preserve"> to the Build</w:t>
            </w:r>
            <w:r>
              <w:rPr>
                <w:sz w:val="18"/>
                <w:szCs w:val="18"/>
              </w:rPr>
              <w:t xml:space="preserve"> that</w:t>
            </w:r>
            <w:r w:rsidRPr="0091408E">
              <w:rPr>
                <w:sz w:val="18"/>
                <w:szCs w:val="18"/>
              </w:rPr>
              <w:t xml:space="preserve"> is displayed.</w:t>
            </w:r>
          </w:p>
          <w:p w:rsidR="00842D4D" w:rsidRPr="0091408E" w:rsidRDefault="00842D4D" w:rsidP="00842D4D">
            <w:pPr>
              <w:spacing w:after="0" w:line="240" w:lineRule="auto"/>
              <w:rPr>
                <w:sz w:val="18"/>
                <w:szCs w:val="18"/>
              </w:rPr>
            </w:pPr>
            <w:r w:rsidRPr="0091408E">
              <w:rPr>
                <w:sz w:val="18"/>
                <w:szCs w:val="18"/>
              </w:rPr>
              <w:t xml:space="preserve">-  If the tags of the release have been updated, select “Force </w:t>
            </w:r>
            <w:proofErr w:type="spellStart"/>
            <w:r w:rsidRPr="0091408E">
              <w:rPr>
                <w:sz w:val="18"/>
                <w:szCs w:val="18"/>
              </w:rPr>
              <w:t>Recompute</w:t>
            </w:r>
            <w:proofErr w:type="spellEnd"/>
            <w:r w:rsidRPr="0091408E">
              <w:rPr>
                <w:sz w:val="18"/>
                <w:szCs w:val="18"/>
              </w:rPr>
              <w:t xml:space="preserve"> of Tag List” </w:t>
            </w: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t>32</w:t>
            </w:r>
          </w:p>
        </w:tc>
        <w:tc>
          <w:tcPr>
            <w:tcW w:w="2520" w:type="dxa"/>
          </w:tcPr>
          <w:p w:rsidR="00842D4D" w:rsidRPr="0091408E" w:rsidRDefault="00842D4D" w:rsidP="00842D4D">
            <w:pPr>
              <w:spacing w:after="0" w:line="240" w:lineRule="auto"/>
              <w:rPr>
                <w:sz w:val="18"/>
                <w:szCs w:val="18"/>
              </w:rPr>
            </w:pPr>
            <w:r w:rsidRPr="0091408E">
              <w:rPr>
                <w:sz w:val="18"/>
                <w:szCs w:val="18"/>
              </w:rPr>
              <w:t xml:space="preserve">DAMS Viewer – Fixes between two releases </w:t>
            </w:r>
          </w:p>
        </w:tc>
        <w:tc>
          <w:tcPr>
            <w:tcW w:w="8910" w:type="dxa"/>
          </w:tcPr>
          <w:p w:rsidR="00842D4D" w:rsidRPr="0091408E" w:rsidRDefault="00842D4D" w:rsidP="00842D4D">
            <w:pPr>
              <w:spacing w:after="0" w:line="240" w:lineRule="auto"/>
              <w:rPr>
                <w:sz w:val="18"/>
                <w:szCs w:val="18"/>
              </w:rPr>
            </w:pPr>
            <w:r w:rsidRPr="0091408E">
              <w:rPr>
                <w:sz w:val="18"/>
                <w:szCs w:val="18"/>
              </w:rPr>
              <w:t xml:space="preserve">To compare the fixes between two releases: select 2 releases then right-click on one of them and then select “Accumulate Info”. The comparison results are displayed on the right hand side of the screen, here it is. </w:t>
            </w: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t>33</w:t>
            </w:r>
          </w:p>
        </w:tc>
        <w:tc>
          <w:tcPr>
            <w:tcW w:w="2520" w:type="dxa"/>
          </w:tcPr>
          <w:p w:rsidR="00842D4D" w:rsidRPr="0091408E" w:rsidRDefault="00842D4D" w:rsidP="00842D4D">
            <w:pPr>
              <w:spacing w:after="0" w:line="240" w:lineRule="auto"/>
              <w:rPr>
                <w:sz w:val="18"/>
                <w:szCs w:val="18"/>
              </w:rPr>
            </w:pPr>
            <w:r w:rsidRPr="0091408E">
              <w:rPr>
                <w:sz w:val="18"/>
                <w:szCs w:val="18"/>
              </w:rPr>
              <w:t xml:space="preserve">DAMS Viewer – RP List </w:t>
            </w:r>
          </w:p>
        </w:tc>
        <w:tc>
          <w:tcPr>
            <w:tcW w:w="8910" w:type="dxa"/>
          </w:tcPr>
          <w:p w:rsidR="00842D4D" w:rsidRPr="0091408E" w:rsidRDefault="00842D4D" w:rsidP="00842D4D">
            <w:pPr>
              <w:spacing w:after="0" w:line="240" w:lineRule="auto"/>
              <w:rPr>
                <w:sz w:val="18"/>
                <w:szCs w:val="18"/>
              </w:rPr>
            </w:pPr>
            <w:r w:rsidRPr="0091408E">
              <w:rPr>
                <w:sz w:val="18"/>
                <w:szCs w:val="18"/>
              </w:rPr>
              <w:t>JIRA also provides a list of shared filters or queries for users to utilize.</w:t>
            </w:r>
          </w:p>
          <w:p w:rsidR="00842D4D" w:rsidRPr="0091408E" w:rsidRDefault="00842D4D" w:rsidP="00842D4D">
            <w:pPr>
              <w:spacing w:after="0" w:line="240" w:lineRule="auto"/>
              <w:rPr>
                <w:sz w:val="18"/>
                <w:szCs w:val="18"/>
              </w:rPr>
            </w:pPr>
            <w:r w:rsidRPr="0091408E">
              <w:rPr>
                <w:sz w:val="18"/>
                <w:szCs w:val="18"/>
              </w:rPr>
              <w:t>- On the navigator bar, click the “RP List”</w:t>
            </w:r>
            <w:r>
              <w:rPr>
                <w:sz w:val="18"/>
                <w:szCs w:val="18"/>
              </w:rPr>
              <w:t>.  Y</w:t>
            </w:r>
            <w:r w:rsidRPr="0091408E">
              <w:rPr>
                <w:sz w:val="18"/>
                <w:szCs w:val="18"/>
              </w:rPr>
              <w:t>ou will see the RP list screen with lots of shared filters/ queries displayed.</w:t>
            </w:r>
          </w:p>
          <w:p w:rsidR="00842D4D" w:rsidRPr="0091408E" w:rsidRDefault="00842D4D" w:rsidP="00842D4D">
            <w:pPr>
              <w:spacing w:after="0" w:line="240" w:lineRule="auto"/>
              <w:rPr>
                <w:sz w:val="18"/>
                <w:szCs w:val="18"/>
              </w:rPr>
            </w:pPr>
            <w:r w:rsidRPr="0091408E">
              <w:rPr>
                <w:sz w:val="18"/>
                <w:szCs w:val="18"/>
              </w:rPr>
              <w:t>- Select a filter you want to execute then click</w:t>
            </w:r>
            <w:r>
              <w:rPr>
                <w:sz w:val="18"/>
                <w:szCs w:val="18"/>
              </w:rPr>
              <w:t xml:space="preserve"> the</w:t>
            </w:r>
            <w:r w:rsidRPr="0091408E">
              <w:rPr>
                <w:sz w:val="18"/>
                <w:szCs w:val="18"/>
              </w:rPr>
              <w:t xml:space="preserve"> “Go” button. This action will display the filter results with the issues’ keys and descriptions.   </w:t>
            </w: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t>34</w:t>
            </w:r>
          </w:p>
        </w:tc>
        <w:tc>
          <w:tcPr>
            <w:tcW w:w="2520" w:type="dxa"/>
          </w:tcPr>
          <w:p w:rsidR="00842D4D" w:rsidRPr="00915C5D" w:rsidRDefault="00842D4D" w:rsidP="00842D4D">
            <w:pPr>
              <w:spacing w:after="0" w:line="240" w:lineRule="auto"/>
              <w:rPr>
                <w:sz w:val="18"/>
                <w:szCs w:val="18"/>
              </w:rPr>
            </w:pPr>
            <w:r w:rsidRPr="00915C5D">
              <w:rPr>
                <w:sz w:val="18"/>
                <w:szCs w:val="18"/>
              </w:rPr>
              <w:t xml:space="preserve">DAMS View – Get Logs (slide </w:t>
            </w:r>
            <w:r>
              <w:rPr>
                <w:sz w:val="18"/>
                <w:szCs w:val="18"/>
              </w:rPr>
              <w:t>67</w:t>
            </w:r>
            <w:r w:rsidRPr="00915C5D">
              <w:rPr>
                <w:sz w:val="18"/>
                <w:szCs w:val="18"/>
              </w:rPr>
              <w:t>)</w:t>
            </w:r>
          </w:p>
        </w:tc>
        <w:tc>
          <w:tcPr>
            <w:tcW w:w="8910" w:type="dxa"/>
          </w:tcPr>
          <w:p w:rsidR="00842D4D" w:rsidRPr="00915C5D" w:rsidRDefault="00842D4D" w:rsidP="00842D4D">
            <w:pPr>
              <w:spacing w:after="0" w:line="240" w:lineRule="auto"/>
              <w:rPr>
                <w:sz w:val="18"/>
                <w:szCs w:val="18"/>
              </w:rPr>
            </w:pPr>
            <w:r w:rsidRPr="00915C5D">
              <w:rPr>
                <w:sz w:val="18"/>
                <w:szCs w:val="18"/>
              </w:rPr>
              <w:t xml:space="preserve">We can attach logs from </w:t>
            </w:r>
            <w:r>
              <w:rPr>
                <w:sz w:val="18"/>
                <w:szCs w:val="18"/>
              </w:rPr>
              <w:t xml:space="preserve">the </w:t>
            </w:r>
            <w:r w:rsidRPr="00915C5D">
              <w:rPr>
                <w:sz w:val="18"/>
                <w:szCs w:val="18"/>
              </w:rPr>
              <w:t>STB to an issue by using</w:t>
            </w:r>
            <w:r>
              <w:rPr>
                <w:sz w:val="18"/>
                <w:szCs w:val="18"/>
              </w:rPr>
              <w:t xml:space="preserve"> the</w:t>
            </w:r>
            <w:r w:rsidRPr="00915C5D">
              <w:rPr>
                <w:sz w:val="18"/>
                <w:szCs w:val="18"/>
              </w:rPr>
              <w:t xml:space="preserve"> “Get Logs” facility.</w:t>
            </w:r>
          </w:p>
          <w:p w:rsidR="00842D4D" w:rsidRPr="00915C5D" w:rsidRDefault="00842D4D" w:rsidP="00842D4D">
            <w:pPr>
              <w:spacing w:after="0" w:line="240" w:lineRule="auto"/>
              <w:rPr>
                <w:sz w:val="18"/>
                <w:szCs w:val="18"/>
              </w:rPr>
            </w:pPr>
            <w:r w:rsidRPr="00915C5D">
              <w:rPr>
                <w:sz w:val="18"/>
                <w:szCs w:val="18"/>
              </w:rPr>
              <w:t>- To attach logs, click on “Get Logs” then enter the “Log key” that was created when getting logs from</w:t>
            </w:r>
            <w:r>
              <w:rPr>
                <w:sz w:val="18"/>
                <w:szCs w:val="18"/>
              </w:rPr>
              <w:t xml:space="preserve"> the</w:t>
            </w:r>
            <w:r w:rsidRPr="00915C5D">
              <w:rPr>
                <w:sz w:val="18"/>
                <w:szCs w:val="18"/>
              </w:rPr>
              <w:t xml:space="preserve"> STB, and enter the “Issue To Attach” (the issue ID), then click on </w:t>
            </w:r>
            <w:r>
              <w:rPr>
                <w:sz w:val="18"/>
                <w:szCs w:val="18"/>
              </w:rPr>
              <w:t xml:space="preserve">the </w:t>
            </w:r>
            <w:r w:rsidRPr="00915C5D">
              <w:rPr>
                <w:sz w:val="18"/>
                <w:szCs w:val="18"/>
              </w:rPr>
              <w:t>“OK” button. The logs will be attached to the issue in a while.</w:t>
            </w: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t>35</w:t>
            </w:r>
          </w:p>
        </w:tc>
        <w:tc>
          <w:tcPr>
            <w:tcW w:w="2520" w:type="dxa"/>
          </w:tcPr>
          <w:p w:rsidR="00842D4D" w:rsidRPr="00915C5D" w:rsidRDefault="00842D4D" w:rsidP="00842D4D">
            <w:pPr>
              <w:spacing w:after="0" w:line="240" w:lineRule="auto"/>
              <w:rPr>
                <w:sz w:val="18"/>
                <w:szCs w:val="18"/>
              </w:rPr>
            </w:pPr>
            <w:r w:rsidRPr="00915C5D">
              <w:rPr>
                <w:sz w:val="18"/>
                <w:szCs w:val="18"/>
              </w:rPr>
              <w:t xml:space="preserve">Attaching logs (slide </w:t>
            </w:r>
            <w:r>
              <w:rPr>
                <w:sz w:val="18"/>
                <w:szCs w:val="18"/>
              </w:rPr>
              <w:t>68</w:t>
            </w:r>
            <w:r w:rsidRPr="00915C5D">
              <w:rPr>
                <w:sz w:val="18"/>
                <w:szCs w:val="18"/>
              </w:rPr>
              <w:t>)</w:t>
            </w:r>
          </w:p>
        </w:tc>
        <w:tc>
          <w:tcPr>
            <w:tcW w:w="8910" w:type="dxa"/>
          </w:tcPr>
          <w:p w:rsidR="00842D4D" w:rsidRPr="00915C5D" w:rsidRDefault="00842D4D" w:rsidP="00842D4D">
            <w:pPr>
              <w:spacing w:after="0" w:line="240" w:lineRule="auto"/>
              <w:rPr>
                <w:sz w:val="18"/>
                <w:szCs w:val="18"/>
              </w:rPr>
            </w:pPr>
            <w:r w:rsidRPr="00915C5D">
              <w:rPr>
                <w:sz w:val="18"/>
                <w:szCs w:val="18"/>
              </w:rPr>
              <w:t xml:space="preserve">When </w:t>
            </w:r>
            <w:r>
              <w:rPr>
                <w:sz w:val="18"/>
                <w:szCs w:val="18"/>
              </w:rPr>
              <w:t>creating</w:t>
            </w:r>
            <w:r w:rsidRPr="00915C5D">
              <w:rPr>
                <w:sz w:val="18"/>
                <w:szCs w:val="18"/>
              </w:rPr>
              <w:t xml:space="preserve"> an issue, usually a Bug, </w:t>
            </w:r>
            <w:r>
              <w:rPr>
                <w:sz w:val="18"/>
                <w:szCs w:val="18"/>
              </w:rPr>
              <w:t xml:space="preserve">the </w:t>
            </w:r>
            <w:r w:rsidRPr="00915C5D">
              <w:rPr>
                <w:sz w:val="18"/>
                <w:szCs w:val="18"/>
              </w:rPr>
              <w:t xml:space="preserve">reporter must provide the log from </w:t>
            </w:r>
            <w:r>
              <w:rPr>
                <w:sz w:val="18"/>
                <w:szCs w:val="18"/>
              </w:rPr>
              <w:t xml:space="preserve">the </w:t>
            </w:r>
            <w:r w:rsidRPr="00915C5D">
              <w:rPr>
                <w:sz w:val="18"/>
                <w:szCs w:val="18"/>
              </w:rPr>
              <w:t>STB. There are several ways to provide the logs:</w:t>
            </w:r>
          </w:p>
          <w:p w:rsidR="00842D4D" w:rsidRPr="00915C5D" w:rsidRDefault="00842D4D" w:rsidP="00842D4D">
            <w:pPr>
              <w:spacing w:after="0" w:line="240" w:lineRule="auto"/>
              <w:rPr>
                <w:sz w:val="18"/>
                <w:szCs w:val="18"/>
              </w:rPr>
            </w:pPr>
            <w:r w:rsidRPr="00915C5D">
              <w:rPr>
                <w:sz w:val="18"/>
                <w:szCs w:val="18"/>
              </w:rPr>
              <w:t xml:space="preserve">- </w:t>
            </w:r>
            <w:r w:rsidRPr="00662E8E">
              <w:rPr>
                <w:sz w:val="18"/>
                <w:szCs w:val="18"/>
              </w:rPr>
              <w:t xml:space="preserve"> Getter utility that </w:t>
            </w:r>
            <w:r>
              <w:rPr>
                <w:sz w:val="18"/>
                <w:szCs w:val="18"/>
              </w:rPr>
              <w:t xml:space="preserve">was discussed </w:t>
            </w:r>
            <w:r w:rsidRPr="00662E8E">
              <w:rPr>
                <w:sz w:val="18"/>
                <w:szCs w:val="18"/>
              </w:rPr>
              <w:t xml:space="preserve">before captures the logs and stores </w:t>
            </w:r>
            <w:r>
              <w:rPr>
                <w:sz w:val="18"/>
                <w:szCs w:val="18"/>
              </w:rPr>
              <w:t>them</w:t>
            </w:r>
            <w:r w:rsidRPr="00662E8E">
              <w:rPr>
                <w:sz w:val="18"/>
                <w:szCs w:val="18"/>
              </w:rPr>
              <w:t xml:space="preserve"> on </w:t>
            </w:r>
            <w:r>
              <w:rPr>
                <w:sz w:val="18"/>
                <w:szCs w:val="18"/>
              </w:rPr>
              <w:t xml:space="preserve">the </w:t>
            </w:r>
            <w:r w:rsidRPr="00662E8E">
              <w:rPr>
                <w:sz w:val="18"/>
                <w:szCs w:val="18"/>
              </w:rPr>
              <w:t xml:space="preserve">ftp server, then emails the link </w:t>
            </w:r>
            <w:r>
              <w:rPr>
                <w:sz w:val="18"/>
                <w:szCs w:val="18"/>
              </w:rPr>
              <w:t>to the</w:t>
            </w:r>
            <w:r w:rsidRPr="00662E8E">
              <w:rPr>
                <w:sz w:val="18"/>
                <w:szCs w:val="18"/>
              </w:rPr>
              <w:t xml:space="preserve"> logs to the tester.</w:t>
            </w:r>
          </w:p>
          <w:p w:rsidR="00842D4D" w:rsidRPr="00915C5D" w:rsidRDefault="00842D4D" w:rsidP="00842D4D">
            <w:pPr>
              <w:spacing w:after="0" w:line="240" w:lineRule="auto"/>
              <w:rPr>
                <w:sz w:val="18"/>
                <w:szCs w:val="18"/>
              </w:rPr>
            </w:pPr>
            <w:r w:rsidRPr="00915C5D">
              <w:rPr>
                <w:sz w:val="18"/>
                <w:szCs w:val="18"/>
              </w:rPr>
              <w:t>- User with internet connection can use SENDREPORT search and users without internet connection can use WRITEREPORT to capture the STB logs on</w:t>
            </w:r>
            <w:r>
              <w:rPr>
                <w:sz w:val="18"/>
                <w:szCs w:val="18"/>
              </w:rPr>
              <w:t xml:space="preserve"> an</w:t>
            </w:r>
            <w:r w:rsidRPr="00915C5D">
              <w:rPr>
                <w:sz w:val="18"/>
                <w:szCs w:val="18"/>
              </w:rPr>
              <w:t xml:space="preserve"> USB key. These k</w:t>
            </w:r>
            <w:r>
              <w:rPr>
                <w:sz w:val="18"/>
                <w:szCs w:val="18"/>
              </w:rPr>
              <w:t>eywords can be searched using Me</w:t>
            </w:r>
            <w:r w:rsidRPr="00915C5D">
              <w:rPr>
                <w:sz w:val="18"/>
                <w:szCs w:val="18"/>
              </w:rPr>
              <w:t xml:space="preserve">nu/Search &amp; Browse/ Smart Search on your STB.   </w:t>
            </w: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t>36</w:t>
            </w:r>
          </w:p>
        </w:tc>
        <w:tc>
          <w:tcPr>
            <w:tcW w:w="2520" w:type="dxa"/>
          </w:tcPr>
          <w:p w:rsidR="00842D4D" w:rsidRPr="00915C5D" w:rsidRDefault="00842D4D" w:rsidP="00842D4D">
            <w:pPr>
              <w:spacing w:after="0" w:line="240" w:lineRule="auto"/>
              <w:rPr>
                <w:sz w:val="18"/>
                <w:szCs w:val="18"/>
              </w:rPr>
            </w:pPr>
            <w:r w:rsidRPr="00915C5D">
              <w:rPr>
                <w:sz w:val="18"/>
                <w:szCs w:val="18"/>
              </w:rPr>
              <w:t xml:space="preserve">Attaching logs with SENDREPOT (Slide </w:t>
            </w:r>
            <w:r>
              <w:rPr>
                <w:sz w:val="18"/>
                <w:szCs w:val="18"/>
              </w:rPr>
              <w:t>69</w:t>
            </w:r>
            <w:r w:rsidRPr="00915C5D">
              <w:rPr>
                <w:sz w:val="18"/>
                <w:szCs w:val="18"/>
              </w:rPr>
              <w:t>)</w:t>
            </w:r>
          </w:p>
        </w:tc>
        <w:tc>
          <w:tcPr>
            <w:tcW w:w="8910" w:type="dxa"/>
          </w:tcPr>
          <w:p w:rsidR="00842D4D" w:rsidRPr="00915C5D" w:rsidRDefault="00842D4D" w:rsidP="00842D4D">
            <w:pPr>
              <w:spacing w:after="0" w:line="240" w:lineRule="auto"/>
              <w:rPr>
                <w:sz w:val="18"/>
                <w:szCs w:val="18"/>
              </w:rPr>
            </w:pPr>
            <w:r w:rsidRPr="00915C5D">
              <w:rPr>
                <w:sz w:val="18"/>
                <w:szCs w:val="18"/>
              </w:rPr>
              <w:t xml:space="preserve">- When </w:t>
            </w:r>
            <w:proofErr w:type="gramStart"/>
            <w:r>
              <w:rPr>
                <w:sz w:val="18"/>
                <w:szCs w:val="18"/>
              </w:rPr>
              <w:t>an</w:t>
            </w:r>
            <w:proofErr w:type="gramEnd"/>
            <w:r>
              <w:rPr>
                <w:sz w:val="18"/>
                <w:szCs w:val="18"/>
              </w:rPr>
              <w:t xml:space="preserve"> </w:t>
            </w:r>
            <w:r w:rsidRPr="00915C5D">
              <w:rPr>
                <w:sz w:val="18"/>
                <w:szCs w:val="18"/>
              </w:rPr>
              <w:t xml:space="preserve">user with </w:t>
            </w:r>
            <w:r>
              <w:rPr>
                <w:sz w:val="18"/>
                <w:szCs w:val="18"/>
              </w:rPr>
              <w:t xml:space="preserve">an </w:t>
            </w:r>
            <w:r w:rsidRPr="00915C5D">
              <w:rPr>
                <w:sz w:val="18"/>
                <w:szCs w:val="18"/>
              </w:rPr>
              <w:t>internet connection performs</w:t>
            </w:r>
            <w:r>
              <w:rPr>
                <w:sz w:val="18"/>
                <w:szCs w:val="18"/>
              </w:rPr>
              <w:t xml:space="preserve"> the</w:t>
            </w:r>
            <w:r w:rsidRPr="00915C5D">
              <w:rPr>
                <w:sz w:val="18"/>
                <w:szCs w:val="18"/>
              </w:rPr>
              <w:t xml:space="preserve"> “SENDREPORT” keyword search, the logs stored in</w:t>
            </w:r>
            <w:r>
              <w:rPr>
                <w:sz w:val="18"/>
                <w:szCs w:val="18"/>
              </w:rPr>
              <w:t xml:space="preserve"> the</w:t>
            </w:r>
            <w:r w:rsidRPr="00915C5D">
              <w:rPr>
                <w:sz w:val="18"/>
                <w:szCs w:val="18"/>
              </w:rPr>
              <w:t xml:space="preserve"> STB will be sent to </w:t>
            </w:r>
            <w:r>
              <w:rPr>
                <w:sz w:val="18"/>
                <w:szCs w:val="18"/>
              </w:rPr>
              <w:t xml:space="preserve">the </w:t>
            </w:r>
            <w:r w:rsidRPr="00915C5D">
              <w:rPr>
                <w:sz w:val="18"/>
                <w:szCs w:val="18"/>
              </w:rPr>
              <w:t>DIRECTV server. A “Log Key” will also be generated</w:t>
            </w:r>
          </w:p>
          <w:p w:rsidR="00842D4D" w:rsidRPr="00915C5D" w:rsidRDefault="00842D4D" w:rsidP="00842D4D">
            <w:pPr>
              <w:spacing w:after="0" w:line="240" w:lineRule="auto"/>
              <w:rPr>
                <w:sz w:val="18"/>
                <w:szCs w:val="18"/>
              </w:rPr>
            </w:pPr>
            <w:r w:rsidRPr="00915C5D">
              <w:rPr>
                <w:sz w:val="18"/>
                <w:szCs w:val="18"/>
              </w:rPr>
              <w:t xml:space="preserve">- To attach the log to JIRA, you can use “Get Logs” in </w:t>
            </w:r>
            <w:r>
              <w:rPr>
                <w:sz w:val="18"/>
                <w:szCs w:val="18"/>
              </w:rPr>
              <w:t xml:space="preserve">the </w:t>
            </w:r>
            <w:r w:rsidRPr="00915C5D">
              <w:rPr>
                <w:sz w:val="18"/>
                <w:szCs w:val="18"/>
              </w:rPr>
              <w:t xml:space="preserve">JIRA DAMS Viewer.  </w:t>
            </w: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t>37</w:t>
            </w:r>
          </w:p>
        </w:tc>
        <w:tc>
          <w:tcPr>
            <w:tcW w:w="2520" w:type="dxa"/>
          </w:tcPr>
          <w:p w:rsidR="00842D4D" w:rsidRPr="00915C5D" w:rsidRDefault="00842D4D" w:rsidP="00842D4D">
            <w:pPr>
              <w:spacing w:after="0" w:line="240" w:lineRule="auto"/>
              <w:rPr>
                <w:sz w:val="18"/>
                <w:szCs w:val="18"/>
              </w:rPr>
            </w:pPr>
            <w:r w:rsidRPr="00915C5D">
              <w:rPr>
                <w:sz w:val="18"/>
                <w:szCs w:val="18"/>
              </w:rPr>
              <w:t xml:space="preserve">Attaching logs with WRITEREPOT (Slide </w:t>
            </w:r>
            <w:r>
              <w:rPr>
                <w:sz w:val="18"/>
                <w:szCs w:val="18"/>
              </w:rPr>
              <w:t>70</w:t>
            </w:r>
            <w:r w:rsidRPr="00915C5D">
              <w:rPr>
                <w:sz w:val="18"/>
                <w:szCs w:val="18"/>
              </w:rPr>
              <w:t>)</w:t>
            </w:r>
          </w:p>
        </w:tc>
        <w:tc>
          <w:tcPr>
            <w:tcW w:w="8910" w:type="dxa"/>
          </w:tcPr>
          <w:p w:rsidR="00842D4D" w:rsidRPr="00915C5D" w:rsidRDefault="00842D4D" w:rsidP="00842D4D">
            <w:pPr>
              <w:spacing w:after="0" w:line="240" w:lineRule="auto"/>
              <w:rPr>
                <w:sz w:val="18"/>
                <w:szCs w:val="18"/>
              </w:rPr>
            </w:pPr>
            <w:r w:rsidRPr="00915C5D">
              <w:rPr>
                <w:sz w:val="18"/>
                <w:szCs w:val="18"/>
              </w:rPr>
              <w:t xml:space="preserve">The SENDREPORT in </w:t>
            </w:r>
            <w:r>
              <w:rPr>
                <w:sz w:val="18"/>
                <w:szCs w:val="18"/>
              </w:rPr>
              <w:t xml:space="preserve">a </w:t>
            </w:r>
            <w:r w:rsidRPr="00915C5D">
              <w:rPr>
                <w:sz w:val="18"/>
                <w:szCs w:val="18"/>
              </w:rPr>
              <w:t xml:space="preserve">keyword search requires </w:t>
            </w:r>
            <w:r>
              <w:rPr>
                <w:sz w:val="18"/>
                <w:szCs w:val="18"/>
              </w:rPr>
              <w:t xml:space="preserve">an </w:t>
            </w:r>
            <w:r w:rsidRPr="00915C5D">
              <w:rPr>
                <w:sz w:val="18"/>
                <w:szCs w:val="18"/>
              </w:rPr>
              <w:t xml:space="preserve">internet connection from </w:t>
            </w:r>
            <w:r>
              <w:rPr>
                <w:sz w:val="18"/>
                <w:szCs w:val="18"/>
              </w:rPr>
              <w:t xml:space="preserve">the </w:t>
            </w:r>
            <w:r w:rsidRPr="00915C5D">
              <w:rPr>
                <w:sz w:val="18"/>
                <w:szCs w:val="18"/>
              </w:rPr>
              <w:t xml:space="preserve">STB to </w:t>
            </w:r>
            <w:r>
              <w:rPr>
                <w:sz w:val="18"/>
                <w:szCs w:val="18"/>
              </w:rPr>
              <w:t>the DIRECTV server. What if we have</w:t>
            </w:r>
            <w:r w:rsidRPr="00915C5D">
              <w:rPr>
                <w:sz w:val="18"/>
                <w:szCs w:val="18"/>
              </w:rPr>
              <w:t xml:space="preserve"> problems with the connection? (wait 3 seconds) We can download the log from </w:t>
            </w:r>
            <w:r>
              <w:rPr>
                <w:sz w:val="18"/>
                <w:szCs w:val="18"/>
              </w:rPr>
              <w:t xml:space="preserve">the </w:t>
            </w:r>
            <w:r w:rsidRPr="00915C5D">
              <w:rPr>
                <w:sz w:val="18"/>
                <w:szCs w:val="18"/>
              </w:rPr>
              <w:t xml:space="preserve">STB to </w:t>
            </w:r>
            <w:r>
              <w:rPr>
                <w:sz w:val="18"/>
                <w:szCs w:val="18"/>
              </w:rPr>
              <w:t xml:space="preserve">an </w:t>
            </w:r>
            <w:r w:rsidRPr="00915C5D">
              <w:rPr>
                <w:sz w:val="18"/>
                <w:szCs w:val="18"/>
              </w:rPr>
              <w:t xml:space="preserve">USB by performing WRITEREPORT in </w:t>
            </w:r>
            <w:r>
              <w:rPr>
                <w:sz w:val="18"/>
                <w:szCs w:val="18"/>
              </w:rPr>
              <w:t xml:space="preserve">a </w:t>
            </w:r>
            <w:r w:rsidRPr="00915C5D">
              <w:rPr>
                <w:sz w:val="18"/>
                <w:szCs w:val="18"/>
              </w:rPr>
              <w:t xml:space="preserve">keyword search, </w:t>
            </w:r>
            <w:r>
              <w:rPr>
                <w:sz w:val="18"/>
                <w:szCs w:val="18"/>
              </w:rPr>
              <w:t>then attach the log file to JIRA</w:t>
            </w:r>
          </w:p>
        </w:tc>
      </w:tr>
      <w:tr w:rsidR="00842D4D" w:rsidRPr="00F05D27" w:rsidTr="00F05D27">
        <w:tc>
          <w:tcPr>
            <w:tcW w:w="468" w:type="dxa"/>
          </w:tcPr>
          <w:p w:rsidR="00842D4D" w:rsidRPr="00915C5D" w:rsidRDefault="00842D4D" w:rsidP="00842D4D">
            <w:pPr>
              <w:spacing w:after="0" w:line="240" w:lineRule="auto"/>
              <w:rPr>
                <w:sz w:val="18"/>
                <w:szCs w:val="18"/>
              </w:rPr>
            </w:pPr>
            <w:r>
              <w:rPr>
                <w:sz w:val="18"/>
                <w:szCs w:val="18"/>
              </w:rPr>
              <w:t>38</w:t>
            </w:r>
          </w:p>
        </w:tc>
        <w:tc>
          <w:tcPr>
            <w:tcW w:w="2520" w:type="dxa"/>
          </w:tcPr>
          <w:p w:rsidR="00842D4D" w:rsidRPr="00915C5D" w:rsidRDefault="00842D4D" w:rsidP="00842D4D">
            <w:pPr>
              <w:spacing w:after="0" w:line="240" w:lineRule="auto"/>
              <w:rPr>
                <w:sz w:val="18"/>
                <w:szCs w:val="18"/>
              </w:rPr>
            </w:pPr>
            <w:r w:rsidRPr="00915C5D">
              <w:rPr>
                <w:sz w:val="18"/>
                <w:szCs w:val="18"/>
              </w:rPr>
              <w:t xml:space="preserve">End (Slide </w:t>
            </w:r>
            <w:r>
              <w:rPr>
                <w:sz w:val="18"/>
                <w:szCs w:val="18"/>
              </w:rPr>
              <w:t>71</w:t>
            </w:r>
            <w:r w:rsidRPr="00915C5D">
              <w:rPr>
                <w:sz w:val="18"/>
                <w:szCs w:val="18"/>
              </w:rPr>
              <w:t>)</w:t>
            </w:r>
          </w:p>
        </w:tc>
        <w:tc>
          <w:tcPr>
            <w:tcW w:w="8910" w:type="dxa"/>
          </w:tcPr>
          <w:p w:rsidR="00842D4D" w:rsidRPr="00915C5D" w:rsidRDefault="00842D4D" w:rsidP="00842D4D">
            <w:pPr>
              <w:spacing w:after="0" w:line="240" w:lineRule="auto"/>
              <w:rPr>
                <w:sz w:val="18"/>
                <w:szCs w:val="18"/>
              </w:rPr>
            </w:pPr>
            <w:r w:rsidRPr="00915C5D">
              <w:rPr>
                <w:sz w:val="18"/>
                <w:szCs w:val="18"/>
              </w:rPr>
              <w:t xml:space="preserve">All </w:t>
            </w:r>
            <w:r>
              <w:rPr>
                <w:sz w:val="18"/>
                <w:szCs w:val="18"/>
              </w:rPr>
              <w:t xml:space="preserve">of the </w:t>
            </w:r>
            <w:r w:rsidRPr="00915C5D">
              <w:rPr>
                <w:sz w:val="18"/>
                <w:szCs w:val="18"/>
              </w:rPr>
              <w:t>above are basic workflow</w:t>
            </w:r>
            <w:r>
              <w:rPr>
                <w:sz w:val="18"/>
                <w:szCs w:val="18"/>
              </w:rPr>
              <w:t xml:space="preserve"> for a developer in</w:t>
            </w:r>
            <w:r w:rsidRPr="00915C5D">
              <w:rPr>
                <w:sz w:val="18"/>
                <w:szCs w:val="18"/>
              </w:rPr>
              <w:t xml:space="preserve"> JIRA.</w:t>
            </w:r>
          </w:p>
          <w:p w:rsidR="00842D4D" w:rsidRPr="00915C5D" w:rsidRDefault="00842D4D" w:rsidP="00842D4D">
            <w:pPr>
              <w:spacing w:after="0" w:line="240" w:lineRule="auto"/>
              <w:rPr>
                <w:sz w:val="18"/>
                <w:szCs w:val="18"/>
              </w:rPr>
            </w:pPr>
            <w:r w:rsidRPr="00915C5D">
              <w:rPr>
                <w:sz w:val="18"/>
                <w:szCs w:val="18"/>
              </w:rPr>
              <w:t xml:space="preserve">Thanks for joining the course and </w:t>
            </w:r>
            <w:r>
              <w:rPr>
                <w:sz w:val="18"/>
                <w:szCs w:val="18"/>
              </w:rPr>
              <w:t xml:space="preserve">hope you’re </w:t>
            </w:r>
            <w:r w:rsidRPr="00915C5D">
              <w:rPr>
                <w:sz w:val="18"/>
                <w:szCs w:val="18"/>
              </w:rPr>
              <w:t>happy working with JIRA.</w:t>
            </w:r>
          </w:p>
        </w:tc>
      </w:tr>
    </w:tbl>
    <w:p w:rsidR="00AE6CEF" w:rsidRDefault="00AE6CEF">
      <w:pPr>
        <w:rPr>
          <w:sz w:val="18"/>
          <w:szCs w:val="18"/>
        </w:rPr>
      </w:pPr>
    </w:p>
    <w:p w:rsidR="000E7BE6" w:rsidRPr="000E7BE6" w:rsidRDefault="000E7BE6">
      <w:pPr>
        <w:rPr>
          <w:sz w:val="18"/>
          <w:szCs w:val="18"/>
        </w:rPr>
      </w:pPr>
      <w:r>
        <w:rPr>
          <w:sz w:val="18"/>
          <w:szCs w:val="18"/>
        </w:rPr>
        <w:t>Created by ThanhD</w:t>
      </w:r>
    </w:p>
    <w:sectPr w:rsidR="000E7BE6" w:rsidRPr="000E7BE6" w:rsidSect="00D71D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60.3pt;height:160.3pt" o:bullet="t">
        <v:imagedata r:id="rId1" o:title="art4B9"/>
      </v:shape>
    </w:pict>
  </w:numPicBullet>
  <w:numPicBullet w:numPicBulletId="1">
    <w:pict>
      <v:shape id="_x0000_i1080" type="#_x0000_t75" style="width:40.05pt;height:40.05pt" o:bullet="t">
        <v:imagedata r:id="rId2" o:title="art8B"/>
      </v:shape>
    </w:pict>
  </w:numPicBullet>
  <w:numPicBullet w:numPicBulletId="2">
    <w:pict>
      <v:shape id="_x0000_i1081" type="#_x0000_t75" style="width:8.15pt;height:8.15pt" o:bullet="t">
        <v:imagedata r:id="rId3" o:title="clip_bullet001"/>
      </v:shape>
    </w:pict>
  </w:numPicBullet>
  <w:numPicBullet w:numPicBulletId="3">
    <w:pict>
      <v:shape id="_x0000_i1082" type="#_x0000_t75" style="width:8.15pt;height:8.15pt" o:bullet="t">
        <v:imagedata r:id="rId4" o:title="clip_bullet001"/>
      </v:shape>
    </w:pict>
  </w:numPicBullet>
  <w:abstractNum w:abstractNumId="0">
    <w:nsid w:val="000E3AE4"/>
    <w:multiLevelType w:val="hybridMultilevel"/>
    <w:tmpl w:val="6BF63B1E"/>
    <w:lvl w:ilvl="0" w:tplc="C12078DE">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C166C"/>
    <w:multiLevelType w:val="hybridMultilevel"/>
    <w:tmpl w:val="77F20D24"/>
    <w:lvl w:ilvl="0" w:tplc="5E9031D8">
      <w:numFmt w:val="bullet"/>
      <w:lvlText w:val="-"/>
      <w:lvlJc w:val="left"/>
      <w:pPr>
        <w:ind w:left="390" w:hanging="360"/>
      </w:pPr>
      <w:rPr>
        <w:rFonts w:ascii="Calibri" w:eastAsia="MS Mincho" w:hAnsi="Calibri" w:cs="Aria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nsid w:val="06714A40"/>
    <w:multiLevelType w:val="hybridMultilevel"/>
    <w:tmpl w:val="5C4C6D52"/>
    <w:lvl w:ilvl="0" w:tplc="82125A04">
      <w:start w:val="1"/>
      <w:numFmt w:val="bullet"/>
      <w:lvlText w:val=""/>
      <w:lvlPicBulletId w:val="1"/>
      <w:lvlJc w:val="left"/>
      <w:pPr>
        <w:tabs>
          <w:tab w:val="num" w:pos="720"/>
        </w:tabs>
        <w:ind w:left="720" w:hanging="360"/>
      </w:pPr>
      <w:rPr>
        <w:rFonts w:ascii="Symbol" w:hAnsi="Symbol" w:hint="default"/>
      </w:rPr>
    </w:lvl>
    <w:lvl w:ilvl="1" w:tplc="D180B7FA" w:tentative="1">
      <w:start w:val="1"/>
      <w:numFmt w:val="bullet"/>
      <w:lvlText w:val=""/>
      <w:lvlPicBulletId w:val="1"/>
      <w:lvlJc w:val="left"/>
      <w:pPr>
        <w:tabs>
          <w:tab w:val="num" w:pos="1440"/>
        </w:tabs>
        <w:ind w:left="1440" w:hanging="360"/>
      </w:pPr>
      <w:rPr>
        <w:rFonts w:ascii="Symbol" w:hAnsi="Symbol" w:hint="default"/>
      </w:rPr>
    </w:lvl>
    <w:lvl w:ilvl="2" w:tplc="AA505DA6" w:tentative="1">
      <w:start w:val="1"/>
      <w:numFmt w:val="bullet"/>
      <w:lvlText w:val=""/>
      <w:lvlPicBulletId w:val="1"/>
      <w:lvlJc w:val="left"/>
      <w:pPr>
        <w:tabs>
          <w:tab w:val="num" w:pos="2160"/>
        </w:tabs>
        <w:ind w:left="2160" w:hanging="360"/>
      </w:pPr>
      <w:rPr>
        <w:rFonts w:ascii="Symbol" w:hAnsi="Symbol" w:hint="default"/>
      </w:rPr>
    </w:lvl>
    <w:lvl w:ilvl="3" w:tplc="1150A57E" w:tentative="1">
      <w:start w:val="1"/>
      <w:numFmt w:val="bullet"/>
      <w:lvlText w:val=""/>
      <w:lvlPicBulletId w:val="1"/>
      <w:lvlJc w:val="left"/>
      <w:pPr>
        <w:tabs>
          <w:tab w:val="num" w:pos="2880"/>
        </w:tabs>
        <w:ind w:left="2880" w:hanging="360"/>
      </w:pPr>
      <w:rPr>
        <w:rFonts w:ascii="Symbol" w:hAnsi="Symbol" w:hint="default"/>
      </w:rPr>
    </w:lvl>
    <w:lvl w:ilvl="4" w:tplc="73E6DC0C" w:tentative="1">
      <w:start w:val="1"/>
      <w:numFmt w:val="bullet"/>
      <w:lvlText w:val=""/>
      <w:lvlPicBulletId w:val="1"/>
      <w:lvlJc w:val="left"/>
      <w:pPr>
        <w:tabs>
          <w:tab w:val="num" w:pos="3600"/>
        </w:tabs>
        <w:ind w:left="3600" w:hanging="360"/>
      </w:pPr>
      <w:rPr>
        <w:rFonts w:ascii="Symbol" w:hAnsi="Symbol" w:hint="default"/>
      </w:rPr>
    </w:lvl>
    <w:lvl w:ilvl="5" w:tplc="6B48476E" w:tentative="1">
      <w:start w:val="1"/>
      <w:numFmt w:val="bullet"/>
      <w:lvlText w:val=""/>
      <w:lvlPicBulletId w:val="1"/>
      <w:lvlJc w:val="left"/>
      <w:pPr>
        <w:tabs>
          <w:tab w:val="num" w:pos="4320"/>
        </w:tabs>
        <w:ind w:left="4320" w:hanging="360"/>
      </w:pPr>
      <w:rPr>
        <w:rFonts w:ascii="Symbol" w:hAnsi="Symbol" w:hint="default"/>
      </w:rPr>
    </w:lvl>
    <w:lvl w:ilvl="6" w:tplc="A6AEF796" w:tentative="1">
      <w:start w:val="1"/>
      <w:numFmt w:val="bullet"/>
      <w:lvlText w:val=""/>
      <w:lvlPicBulletId w:val="1"/>
      <w:lvlJc w:val="left"/>
      <w:pPr>
        <w:tabs>
          <w:tab w:val="num" w:pos="5040"/>
        </w:tabs>
        <w:ind w:left="5040" w:hanging="360"/>
      </w:pPr>
      <w:rPr>
        <w:rFonts w:ascii="Symbol" w:hAnsi="Symbol" w:hint="default"/>
      </w:rPr>
    </w:lvl>
    <w:lvl w:ilvl="7" w:tplc="EDA095BE" w:tentative="1">
      <w:start w:val="1"/>
      <w:numFmt w:val="bullet"/>
      <w:lvlText w:val=""/>
      <w:lvlPicBulletId w:val="1"/>
      <w:lvlJc w:val="left"/>
      <w:pPr>
        <w:tabs>
          <w:tab w:val="num" w:pos="5760"/>
        </w:tabs>
        <w:ind w:left="5760" w:hanging="360"/>
      </w:pPr>
      <w:rPr>
        <w:rFonts w:ascii="Symbol" w:hAnsi="Symbol" w:hint="default"/>
      </w:rPr>
    </w:lvl>
    <w:lvl w:ilvl="8" w:tplc="0D8AB6D0" w:tentative="1">
      <w:start w:val="1"/>
      <w:numFmt w:val="bullet"/>
      <w:lvlText w:val=""/>
      <w:lvlPicBulletId w:val="1"/>
      <w:lvlJc w:val="left"/>
      <w:pPr>
        <w:tabs>
          <w:tab w:val="num" w:pos="6480"/>
        </w:tabs>
        <w:ind w:left="6480" w:hanging="360"/>
      </w:pPr>
      <w:rPr>
        <w:rFonts w:ascii="Symbol" w:hAnsi="Symbol" w:hint="default"/>
      </w:rPr>
    </w:lvl>
  </w:abstractNum>
  <w:abstractNum w:abstractNumId="3">
    <w:nsid w:val="072B3346"/>
    <w:multiLevelType w:val="hybridMultilevel"/>
    <w:tmpl w:val="D72E905A"/>
    <w:lvl w:ilvl="0" w:tplc="BDCA7CB0">
      <w:numFmt w:val="bullet"/>
      <w:lvlText w:val=""/>
      <w:lvlJc w:val="left"/>
      <w:pPr>
        <w:ind w:left="720" w:hanging="360"/>
      </w:pPr>
      <w:rPr>
        <w:rFonts w:ascii="Symbol" w:eastAsia="MS Mincho"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57AAF"/>
    <w:multiLevelType w:val="multilevel"/>
    <w:tmpl w:val="B9C4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0E5678"/>
    <w:multiLevelType w:val="hybridMultilevel"/>
    <w:tmpl w:val="8CF2B4F6"/>
    <w:lvl w:ilvl="0" w:tplc="4218E25C">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C00C0"/>
    <w:multiLevelType w:val="hybridMultilevel"/>
    <w:tmpl w:val="C20E1332"/>
    <w:lvl w:ilvl="0" w:tplc="BF280D76">
      <w:numFmt w:val="bullet"/>
      <w:lvlText w:val="-"/>
      <w:lvlJc w:val="left"/>
      <w:pPr>
        <w:ind w:left="720" w:hanging="360"/>
      </w:pPr>
      <w:rPr>
        <w:rFonts w:ascii="Calibri" w:eastAsia="MS Mincho" w:hAnsi="Calibri"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25A8C"/>
    <w:multiLevelType w:val="hybridMultilevel"/>
    <w:tmpl w:val="614C26A4"/>
    <w:lvl w:ilvl="0" w:tplc="8E7CA02C">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8C6FE4"/>
    <w:multiLevelType w:val="hybridMultilevel"/>
    <w:tmpl w:val="CCD4609C"/>
    <w:lvl w:ilvl="0" w:tplc="32C04EEA">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156339"/>
    <w:multiLevelType w:val="hybridMultilevel"/>
    <w:tmpl w:val="2242C6EA"/>
    <w:lvl w:ilvl="0" w:tplc="086219E8">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450BB8"/>
    <w:multiLevelType w:val="hybridMultilevel"/>
    <w:tmpl w:val="69BAA602"/>
    <w:lvl w:ilvl="0" w:tplc="173CD81A">
      <w:start w:val="1"/>
      <w:numFmt w:val="bullet"/>
      <w:lvlText w:val=""/>
      <w:lvlPicBulletId w:val="3"/>
      <w:lvlJc w:val="left"/>
      <w:pPr>
        <w:tabs>
          <w:tab w:val="num" w:pos="720"/>
        </w:tabs>
        <w:ind w:left="720" w:hanging="360"/>
      </w:pPr>
      <w:rPr>
        <w:rFonts w:ascii="Symbol" w:hAnsi="Symbol" w:hint="default"/>
      </w:rPr>
    </w:lvl>
    <w:lvl w:ilvl="1" w:tplc="1D584088">
      <w:start w:val="1884"/>
      <w:numFmt w:val="bullet"/>
      <w:lvlText w:val=""/>
      <w:lvlPicBulletId w:val="2"/>
      <w:lvlJc w:val="left"/>
      <w:pPr>
        <w:tabs>
          <w:tab w:val="num" w:pos="1440"/>
        </w:tabs>
        <w:ind w:left="1440" w:hanging="360"/>
      </w:pPr>
      <w:rPr>
        <w:rFonts w:ascii="Symbol" w:hAnsi="Symbol" w:hint="default"/>
      </w:rPr>
    </w:lvl>
    <w:lvl w:ilvl="2" w:tplc="1E7CEF82" w:tentative="1">
      <w:start w:val="1"/>
      <w:numFmt w:val="bullet"/>
      <w:lvlText w:val=""/>
      <w:lvlPicBulletId w:val="3"/>
      <w:lvlJc w:val="left"/>
      <w:pPr>
        <w:tabs>
          <w:tab w:val="num" w:pos="2160"/>
        </w:tabs>
        <w:ind w:left="2160" w:hanging="360"/>
      </w:pPr>
      <w:rPr>
        <w:rFonts w:ascii="Symbol" w:hAnsi="Symbol" w:hint="default"/>
      </w:rPr>
    </w:lvl>
    <w:lvl w:ilvl="3" w:tplc="176E52CE" w:tentative="1">
      <w:start w:val="1"/>
      <w:numFmt w:val="bullet"/>
      <w:lvlText w:val=""/>
      <w:lvlPicBulletId w:val="3"/>
      <w:lvlJc w:val="left"/>
      <w:pPr>
        <w:tabs>
          <w:tab w:val="num" w:pos="2880"/>
        </w:tabs>
        <w:ind w:left="2880" w:hanging="360"/>
      </w:pPr>
      <w:rPr>
        <w:rFonts w:ascii="Symbol" w:hAnsi="Symbol" w:hint="default"/>
      </w:rPr>
    </w:lvl>
    <w:lvl w:ilvl="4" w:tplc="FDDC739E" w:tentative="1">
      <w:start w:val="1"/>
      <w:numFmt w:val="bullet"/>
      <w:lvlText w:val=""/>
      <w:lvlPicBulletId w:val="3"/>
      <w:lvlJc w:val="left"/>
      <w:pPr>
        <w:tabs>
          <w:tab w:val="num" w:pos="3600"/>
        </w:tabs>
        <w:ind w:left="3600" w:hanging="360"/>
      </w:pPr>
      <w:rPr>
        <w:rFonts w:ascii="Symbol" w:hAnsi="Symbol" w:hint="default"/>
      </w:rPr>
    </w:lvl>
    <w:lvl w:ilvl="5" w:tplc="F0B86EDA" w:tentative="1">
      <w:start w:val="1"/>
      <w:numFmt w:val="bullet"/>
      <w:lvlText w:val=""/>
      <w:lvlPicBulletId w:val="3"/>
      <w:lvlJc w:val="left"/>
      <w:pPr>
        <w:tabs>
          <w:tab w:val="num" w:pos="4320"/>
        </w:tabs>
        <w:ind w:left="4320" w:hanging="360"/>
      </w:pPr>
      <w:rPr>
        <w:rFonts w:ascii="Symbol" w:hAnsi="Symbol" w:hint="default"/>
      </w:rPr>
    </w:lvl>
    <w:lvl w:ilvl="6" w:tplc="34785C50" w:tentative="1">
      <w:start w:val="1"/>
      <w:numFmt w:val="bullet"/>
      <w:lvlText w:val=""/>
      <w:lvlPicBulletId w:val="3"/>
      <w:lvlJc w:val="left"/>
      <w:pPr>
        <w:tabs>
          <w:tab w:val="num" w:pos="5040"/>
        </w:tabs>
        <w:ind w:left="5040" w:hanging="360"/>
      </w:pPr>
      <w:rPr>
        <w:rFonts w:ascii="Symbol" w:hAnsi="Symbol" w:hint="default"/>
      </w:rPr>
    </w:lvl>
    <w:lvl w:ilvl="7" w:tplc="F006B776" w:tentative="1">
      <w:start w:val="1"/>
      <w:numFmt w:val="bullet"/>
      <w:lvlText w:val=""/>
      <w:lvlPicBulletId w:val="3"/>
      <w:lvlJc w:val="left"/>
      <w:pPr>
        <w:tabs>
          <w:tab w:val="num" w:pos="5760"/>
        </w:tabs>
        <w:ind w:left="5760" w:hanging="360"/>
      </w:pPr>
      <w:rPr>
        <w:rFonts w:ascii="Symbol" w:hAnsi="Symbol" w:hint="default"/>
      </w:rPr>
    </w:lvl>
    <w:lvl w:ilvl="8" w:tplc="B8343E80" w:tentative="1">
      <w:start w:val="1"/>
      <w:numFmt w:val="bullet"/>
      <w:lvlText w:val=""/>
      <w:lvlPicBulletId w:val="3"/>
      <w:lvlJc w:val="left"/>
      <w:pPr>
        <w:tabs>
          <w:tab w:val="num" w:pos="6480"/>
        </w:tabs>
        <w:ind w:left="6480" w:hanging="360"/>
      </w:pPr>
      <w:rPr>
        <w:rFonts w:ascii="Symbol" w:hAnsi="Symbol" w:hint="default"/>
      </w:rPr>
    </w:lvl>
  </w:abstractNum>
  <w:abstractNum w:abstractNumId="11">
    <w:nsid w:val="1EC23DF9"/>
    <w:multiLevelType w:val="hybridMultilevel"/>
    <w:tmpl w:val="46743B0E"/>
    <w:lvl w:ilvl="0" w:tplc="8DD6C1FA">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727C0D"/>
    <w:multiLevelType w:val="hybridMultilevel"/>
    <w:tmpl w:val="64081FDE"/>
    <w:lvl w:ilvl="0" w:tplc="786EAFB0">
      <w:start w:val="2"/>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0448CF"/>
    <w:multiLevelType w:val="hybridMultilevel"/>
    <w:tmpl w:val="0900BB56"/>
    <w:lvl w:ilvl="0" w:tplc="7EC863EE">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AE1338"/>
    <w:multiLevelType w:val="hybridMultilevel"/>
    <w:tmpl w:val="53C401AC"/>
    <w:lvl w:ilvl="0" w:tplc="844249F2">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57F84"/>
    <w:multiLevelType w:val="hybridMultilevel"/>
    <w:tmpl w:val="B8DAFA12"/>
    <w:lvl w:ilvl="0" w:tplc="169E054C">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2343B9"/>
    <w:multiLevelType w:val="hybridMultilevel"/>
    <w:tmpl w:val="85EAE2C0"/>
    <w:lvl w:ilvl="0" w:tplc="A17A69B4">
      <w:start w:val="1"/>
      <w:numFmt w:val="bullet"/>
      <w:lvlText w:val=""/>
      <w:lvlPicBulletId w:val="1"/>
      <w:lvlJc w:val="left"/>
      <w:pPr>
        <w:tabs>
          <w:tab w:val="num" w:pos="720"/>
        </w:tabs>
        <w:ind w:left="720" w:hanging="360"/>
      </w:pPr>
      <w:rPr>
        <w:rFonts w:ascii="Symbol" w:hAnsi="Symbol" w:hint="default"/>
      </w:rPr>
    </w:lvl>
    <w:lvl w:ilvl="1" w:tplc="BF6E52FE" w:tentative="1">
      <w:start w:val="1"/>
      <w:numFmt w:val="bullet"/>
      <w:lvlText w:val=""/>
      <w:lvlPicBulletId w:val="1"/>
      <w:lvlJc w:val="left"/>
      <w:pPr>
        <w:tabs>
          <w:tab w:val="num" w:pos="1440"/>
        </w:tabs>
        <w:ind w:left="1440" w:hanging="360"/>
      </w:pPr>
      <w:rPr>
        <w:rFonts w:ascii="Symbol" w:hAnsi="Symbol" w:hint="default"/>
      </w:rPr>
    </w:lvl>
    <w:lvl w:ilvl="2" w:tplc="6A30400A" w:tentative="1">
      <w:start w:val="1"/>
      <w:numFmt w:val="bullet"/>
      <w:lvlText w:val=""/>
      <w:lvlPicBulletId w:val="1"/>
      <w:lvlJc w:val="left"/>
      <w:pPr>
        <w:tabs>
          <w:tab w:val="num" w:pos="2160"/>
        </w:tabs>
        <w:ind w:left="2160" w:hanging="360"/>
      </w:pPr>
      <w:rPr>
        <w:rFonts w:ascii="Symbol" w:hAnsi="Symbol" w:hint="default"/>
      </w:rPr>
    </w:lvl>
    <w:lvl w:ilvl="3" w:tplc="2F4247D4" w:tentative="1">
      <w:start w:val="1"/>
      <w:numFmt w:val="bullet"/>
      <w:lvlText w:val=""/>
      <w:lvlPicBulletId w:val="1"/>
      <w:lvlJc w:val="left"/>
      <w:pPr>
        <w:tabs>
          <w:tab w:val="num" w:pos="2880"/>
        </w:tabs>
        <w:ind w:left="2880" w:hanging="360"/>
      </w:pPr>
      <w:rPr>
        <w:rFonts w:ascii="Symbol" w:hAnsi="Symbol" w:hint="default"/>
      </w:rPr>
    </w:lvl>
    <w:lvl w:ilvl="4" w:tplc="E376B3C8" w:tentative="1">
      <w:start w:val="1"/>
      <w:numFmt w:val="bullet"/>
      <w:lvlText w:val=""/>
      <w:lvlPicBulletId w:val="1"/>
      <w:lvlJc w:val="left"/>
      <w:pPr>
        <w:tabs>
          <w:tab w:val="num" w:pos="3600"/>
        </w:tabs>
        <w:ind w:left="3600" w:hanging="360"/>
      </w:pPr>
      <w:rPr>
        <w:rFonts w:ascii="Symbol" w:hAnsi="Symbol" w:hint="default"/>
      </w:rPr>
    </w:lvl>
    <w:lvl w:ilvl="5" w:tplc="A300A434" w:tentative="1">
      <w:start w:val="1"/>
      <w:numFmt w:val="bullet"/>
      <w:lvlText w:val=""/>
      <w:lvlPicBulletId w:val="1"/>
      <w:lvlJc w:val="left"/>
      <w:pPr>
        <w:tabs>
          <w:tab w:val="num" w:pos="4320"/>
        </w:tabs>
        <w:ind w:left="4320" w:hanging="360"/>
      </w:pPr>
      <w:rPr>
        <w:rFonts w:ascii="Symbol" w:hAnsi="Symbol" w:hint="default"/>
      </w:rPr>
    </w:lvl>
    <w:lvl w:ilvl="6" w:tplc="E410D0E2" w:tentative="1">
      <w:start w:val="1"/>
      <w:numFmt w:val="bullet"/>
      <w:lvlText w:val=""/>
      <w:lvlPicBulletId w:val="1"/>
      <w:lvlJc w:val="left"/>
      <w:pPr>
        <w:tabs>
          <w:tab w:val="num" w:pos="5040"/>
        </w:tabs>
        <w:ind w:left="5040" w:hanging="360"/>
      </w:pPr>
      <w:rPr>
        <w:rFonts w:ascii="Symbol" w:hAnsi="Symbol" w:hint="default"/>
      </w:rPr>
    </w:lvl>
    <w:lvl w:ilvl="7" w:tplc="21784AD2" w:tentative="1">
      <w:start w:val="1"/>
      <w:numFmt w:val="bullet"/>
      <w:lvlText w:val=""/>
      <w:lvlPicBulletId w:val="1"/>
      <w:lvlJc w:val="left"/>
      <w:pPr>
        <w:tabs>
          <w:tab w:val="num" w:pos="5760"/>
        </w:tabs>
        <w:ind w:left="5760" w:hanging="360"/>
      </w:pPr>
      <w:rPr>
        <w:rFonts w:ascii="Symbol" w:hAnsi="Symbol" w:hint="default"/>
      </w:rPr>
    </w:lvl>
    <w:lvl w:ilvl="8" w:tplc="D338C020" w:tentative="1">
      <w:start w:val="1"/>
      <w:numFmt w:val="bullet"/>
      <w:lvlText w:val=""/>
      <w:lvlPicBulletId w:val="1"/>
      <w:lvlJc w:val="left"/>
      <w:pPr>
        <w:tabs>
          <w:tab w:val="num" w:pos="6480"/>
        </w:tabs>
        <w:ind w:left="6480" w:hanging="360"/>
      </w:pPr>
      <w:rPr>
        <w:rFonts w:ascii="Symbol" w:hAnsi="Symbol" w:hint="default"/>
      </w:rPr>
    </w:lvl>
  </w:abstractNum>
  <w:abstractNum w:abstractNumId="17">
    <w:nsid w:val="27E81981"/>
    <w:multiLevelType w:val="hybridMultilevel"/>
    <w:tmpl w:val="A9CA34D2"/>
    <w:lvl w:ilvl="0" w:tplc="FFD07666">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17540E"/>
    <w:multiLevelType w:val="hybridMultilevel"/>
    <w:tmpl w:val="D6D8B7DC"/>
    <w:lvl w:ilvl="0" w:tplc="F51A7C38">
      <w:start w:val="1"/>
      <w:numFmt w:val="bullet"/>
      <w:lvlText w:val=""/>
      <w:lvlPicBulletId w:val="0"/>
      <w:lvlJc w:val="left"/>
      <w:pPr>
        <w:tabs>
          <w:tab w:val="num" w:pos="720"/>
        </w:tabs>
        <w:ind w:left="720" w:hanging="360"/>
      </w:pPr>
      <w:rPr>
        <w:rFonts w:ascii="Symbol" w:hAnsi="Symbol" w:hint="default"/>
      </w:rPr>
    </w:lvl>
    <w:lvl w:ilvl="1" w:tplc="DD8A9D44">
      <w:start w:val="1"/>
      <w:numFmt w:val="bullet"/>
      <w:lvlText w:val=""/>
      <w:lvlPicBulletId w:val="0"/>
      <w:lvlJc w:val="left"/>
      <w:pPr>
        <w:tabs>
          <w:tab w:val="num" w:pos="1440"/>
        </w:tabs>
        <w:ind w:left="1440" w:hanging="360"/>
      </w:pPr>
      <w:rPr>
        <w:rFonts w:ascii="Symbol" w:hAnsi="Symbol" w:hint="default"/>
      </w:rPr>
    </w:lvl>
    <w:lvl w:ilvl="2" w:tplc="B2D2C83C" w:tentative="1">
      <w:start w:val="1"/>
      <w:numFmt w:val="bullet"/>
      <w:lvlText w:val=""/>
      <w:lvlPicBulletId w:val="0"/>
      <w:lvlJc w:val="left"/>
      <w:pPr>
        <w:tabs>
          <w:tab w:val="num" w:pos="2160"/>
        </w:tabs>
        <w:ind w:left="2160" w:hanging="360"/>
      </w:pPr>
      <w:rPr>
        <w:rFonts w:ascii="Symbol" w:hAnsi="Symbol" w:hint="default"/>
      </w:rPr>
    </w:lvl>
    <w:lvl w:ilvl="3" w:tplc="4FA878B2" w:tentative="1">
      <w:start w:val="1"/>
      <w:numFmt w:val="bullet"/>
      <w:lvlText w:val=""/>
      <w:lvlPicBulletId w:val="0"/>
      <w:lvlJc w:val="left"/>
      <w:pPr>
        <w:tabs>
          <w:tab w:val="num" w:pos="2880"/>
        </w:tabs>
        <w:ind w:left="2880" w:hanging="360"/>
      </w:pPr>
      <w:rPr>
        <w:rFonts w:ascii="Symbol" w:hAnsi="Symbol" w:hint="default"/>
      </w:rPr>
    </w:lvl>
    <w:lvl w:ilvl="4" w:tplc="CD14F97C" w:tentative="1">
      <w:start w:val="1"/>
      <w:numFmt w:val="bullet"/>
      <w:lvlText w:val=""/>
      <w:lvlPicBulletId w:val="0"/>
      <w:lvlJc w:val="left"/>
      <w:pPr>
        <w:tabs>
          <w:tab w:val="num" w:pos="3600"/>
        </w:tabs>
        <w:ind w:left="3600" w:hanging="360"/>
      </w:pPr>
      <w:rPr>
        <w:rFonts w:ascii="Symbol" w:hAnsi="Symbol" w:hint="default"/>
      </w:rPr>
    </w:lvl>
    <w:lvl w:ilvl="5" w:tplc="A6AA498E" w:tentative="1">
      <w:start w:val="1"/>
      <w:numFmt w:val="bullet"/>
      <w:lvlText w:val=""/>
      <w:lvlPicBulletId w:val="0"/>
      <w:lvlJc w:val="left"/>
      <w:pPr>
        <w:tabs>
          <w:tab w:val="num" w:pos="4320"/>
        </w:tabs>
        <w:ind w:left="4320" w:hanging="360"/>
      </w:pPr>
      <w:rPr>
        <w:rFonts w:ascii="Symbol" w:hAnsi="Symbol" w:hint="default"/>
      </w:rPr>
    </w:lvl>
    <w:lvl w:ilvl="6" w:tplc="3488CDD0" w:tentative="1">
      <w:start w:val="1"/>
      <w:numFmt w:val="bullet"/>
      <w:lvlText w:val=""/>
      <w:lvlPicBulletId w:val="0"/>
      <w:lvlJc w:val="left"/>
      <w:pPr>
        <w:tabs>
          <w:tab w:val="num" w:pos="5040"/>
        </w:tabs>
        <w:ind w:left="5040" w:hanging="360"/>
      </w:pPr>
      <w:rPr>
        <w:rFonts w:ascii="Symbol" w:hAnsi="Symbol" w:hint="default"/>
      </w:rPr>
    </w:lvl>
    <w:lvl w:ilvl="7" w:tplc="3D566B32" w:tentative="1">
      <w:start w:val="1"/>
      <w:numFmt w:val="bullet"/>
      <w:lvlText w:val=""/>
      <w:lvlPicBulletId w:val="0"/>
      <w:lvlJc w:val="left"/>
      <w:pPr>
        <w:tabs>
          <w:tab w:val="num" w:pos="5760"/>
        </w:tabs>
        <w:ind w:left="5760" w:hanging="360"/>
      </w:pPr>
      <w:rPr>
        <w:rFonts w:ascii="Symbol" w:hAnsi="Symbol" w:hint="default"/>
      </w:rPr>
    </w:lvl>
    <w:lvl w:ilvl="8" w:tplc="B978A210"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2FED5090"/>
    <w:multiLevelType w:val="hybridMultilevel"/>
    <w:tmpl w:val="BF5CA9E4"/>
    <w:lvl w:ilvl="0" w:tplc="E6DAFA58">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C00513"/>
    <w:multiLevelType w:val="hybridMultilevel"/>
    <w:tmpl w:val="3130684C"/>
    <w:lvl w:ilvl="0" w:tplc="6972C85E">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D04712"/>
    <w:multiLevelType w:val="hybridMultilevel"/>
    <w:tmpl w:val="C43E0360"/>
    <w:lvl w:ilvl="0" w:tplc="6FDA8292">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3A13B5"/>
    <w:multiLevelType w:val="hybridMultilevel"/>
    <w:tmpl w:val="F9BAFF90"/>
    <w:lvl w:ilvl="0" w:tplc="D5525798">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3F285A"/>
    <w:multiLevelType w:val="hybridMultilevel"/>
    <w:tmpl w:val="C802A918"/>
    <w:lvl w:ilvl="0" w:tplc="85E630F0">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5361F0"/>
    <w:multiLevelType w:val="hybridMultilevel"/>
    <w:tmpl w:val="EB5013B8"/>
    <w:lvl w:ilvl="0" w:tplc="E2882804">
      <w:start w:val="1"/>
      <w:numFmt w:val="bullet"/>
      <w:lvlText w:val=""/>
      <w:lvlPicBulletId w:val="1"/>
      <w:lvlJc w:val="left"/>
      <w:pPr>
        <w:tabs>
          <w:tab w:val="num" w:pos="720"/>
        </w:tabs>
        <w:ind w:left="720" w:hanging="360"/>
      </w:pPr>
      <w:rPr>
        <w:rFonts w:ascii="Symbol" w:hAnsi="Symbol" w:hint="default"/>
      </w:rPr>
    </w:lvl>
    <w:lvl w:ilvl="1" w:tplc="9ADA1494" w:tentative="1">
      <w:start w:val="1"/>
      <w:numFmt w:val="bullet"/>
      <w:lvlText w:val=""/>
      <w:lvlPicBulletId w:val="1"/>
      <w:lvlJc w:val="left"/>
      <w:pPr>
        <w:tabs>
          <w:tab w:val="num" w:pos="1440"/>
        </w:tabs>
        <w:ind w:left="1440" w:hanging="360"/>
      </w:pPr>
      <w:rPr>
        <w:rFonts w:ascii="Symbol" w:hAnsi="Symbol" w:hint="default"/>
      </w:rPr>
    </w:lvl>
    <w:lvl w:ilvl="2" w:tplc="EE7CC60A" w:tentative="1">
      <w:start w:val="1"/>
      <w:numFmt w:val="bullet"/>
      <w:lvlText w:val=""/>
      <w:lvlPicBulletId w:val="1"/>
      <w:lvlJc w:val="left"/>
      <w:pPr>
        <w:tabs>
          <w:tab w:val="num" w:pos="2160"/>
        </w:tabs>
        <w:ind w:left="2160" w:hanging="360"/>
      </w:pPr>
      <w:rPr>
        <w:rFonts w:ascii="Symbol" w:hAnsi="Symbol" w:hint="default"/>
      </w:rPr>
    </w:lvl>
    <w:lvl w:ilvl="3" w:tplc="1E9CA674" w:tentative="1">
      <w:start w:val="1"/>
      <w:numFmt w:val="bullet"/>
      <w:lvlText w:val=""/>
      <w:lvlPicBulletId w:val="1"/>
      <w:lvlJc w:val="left"/>
      <w:pPr>
        <w:tabs>
          <w:tab w:val="num" w:pos="2880"/>
        </w:tabs>
        <w:ind w:left="2880" w:hanging="360"/>
      </w:pPr>
      <w:rPr>
        <w:rFonts w:ascii="Symbol" w:hAnsi="Symbol" w:hint="default"/>
      </w:rPr>
    </w:lvl>
    <w:lvl w:ilvl="4" w:tplc="43E64D3A" w:tentative="1">
      <w:start w:val="1"/>
      <w:numFmt w:val="bullet"/>
      <w:lvlText w:val=""/>
      <w:lvlPicBulletId w:val="1"/>
      <w:lvlJc w:val="left"/>
      <w:pPr>
        <w:tabs>
          <w:tab w:val="num" w:pos="3600"/>
        </w:tabs>
        <w:ind w:left="3600" w:hanging="360"/>
      </w:pPr>
      <w:rPr>
        <w:rFonts w:ascii="Symbol" w:hAnsi="Symbol" w:hint="default"/>
      </w:rPr>
    </w:lvl>
    <w:lvl w:ilvl="5" w:tplc="066A6200" w:tentative="1">
      <w:start w:val="1"/>
      <w:numFmt w:val="bullet"/>
      <w:lvlText w:val=""/>
      <w:lvlPicBulletId w:val="1"/>
      <w:lvlJc w:val="left"/>
      <w:pPr>
        <w:tabs>
          <w:tab w:val="num" w:pos="4320"/>
        </w:tabs>
        <w:ind w:left="4320" w:hanging="360"/>
      </w:pPr>
      <w:rPr>
        <w:rFonts w:ascii="Symbol" w:hAnsi="Symbol" w:hint="default"/>
      </w:rPr>
    </w:lvl>
    <w:lvl w:ilvl="6" w:tplc="099CE3CA" w:tentative="1">
      <w:start w:val="1"/>
      <w:numFmt w:val="bullet"/>
      <w:lvlText w:val=""/>
      <w:lvlPicBulletId w:val="1"/>
      <w:lvlJc w:val="left"/>
      <w:pPr>
        <w:tabs>
          <w:tab w:val="num" w:pos="5040"/>
        </w:tabs>
        <w:ind w:left="5040" w:hanging="360"/>
      </w:pPr>
      <w:rPr>
        <w:rFonts w:ascii="Symbol" w:hAnsi="Symbol" w:hint="default"/>
      </w:rPr>
    </w:lvl>
    <w:lvl w:ilvl="7" w:tplc="767E5776" w:tentative="1">
      <w:start w:val="1"/>
      <w:numFmt w:val="bullet"/>
      <w:lvlText w:val=""/>
      <w:lvlPicBulletId w:val="1"/>
      <w:lvlJc w:val="left"/>
      <w:pPr>
        <w:tabs>
          <w:tab w:val="num" w:pos="5760"/>
        </w:tabs>
        <w:ind w:left="5760" w:hanging="360"/>
      </w:pPr>
      <w:rPr>
        <w:rFonts w:ascii="Symbol" w:hAnsi="Symbol" w:hint="default"/>
      </w:rPr>
    </w:lvl>
    <w:lvl w:ilvl="8" w:tplc="9EACD6C6" w:tentative="1">
      <w:start w:val="1"/>
      <w:numFmt w:val="bullet"/>
      <w:lvlText w:val=""/>
      <w:lvlPicBulletId w:val="1"/>
      <w:lvlJc w:val="left"/>
      <w:pPr>
        <w:tabs>
          <w:tab w:val="num" w:pos="6480"/>
        </w:tabs>
        <w:ind w:left="6480" w:hanging="360"/>
      </w:pPr>
      <w:rPr>
        <w:rFonts w:ascii="Symbol" w:hAnsi="Symbol" w:hint="default"/>
      </w:rPr>
    </w:lvl>
  </w:abstractNum>
  <w:abstractNum w:abstractNumId="25">
    <w:nsid w:val="3ACA1734"/>
    <w:multiLevelType w:val="hybridMultilevel"/>
    <w:tmpl w:val="10A27BF4"/>
    <w:lvl w:ilvl="0" w:tplc="E17CE72C">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DC31A4"/>
    <w:multiLevelType w:val="hybridMultilevel"/>
    <w:tmpl w:val="3F4CA96C"/>
    <w:lvl w:ilvl="0" w:tplc="F62458B2">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451C03"/>
    <w:multiLevelType w:val="hybridMultilevel"/>
    <w:tmpl w:val="5E042E4E"/>
    <w:lvl w:ilvl="0" w:tplc="50C0245C">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E644ED"/>
    <w:multiLevelType w:val="hybridMultilevel"/>
    <w:tmpl w:val="73C0ED16"/>
    <w:lvl w:ilvl="0" w:tplc="4EA6A3D4">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9A6947"/>
    <w:multiLevelType w:val="hybridMultilevel"/>
    <w:tmpl w:val="A06CD492"/>
    <w:lvl w:ilvl="0" w:tplc="F94440B4">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777943"/>
    <w:multiLevelType w:val="hybridMultilevel"/>
    <w:tmpl w:val="7A1ABD5C"/>
    <w:lvl w:ilvl="0" w:tplc="6DFE1CE8">
      <w:start w:val="1"/>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A722A0"/>
    <w:multiLevelType w:val="hybridMultilevel"/>
    <w:tmpl w:val="2F38CF44"/>
    <w:lvl w:ilvl="0" w:tplc="FF68D7DC">
      <w:start w:val="1"/>
      <w:numFmt w:val="bullet"/>
      <w:lvlText w:val=""/>
      <w:lvlPicBulletId w:val="1"/>
      <w:lvlJc w:val="left"/>
      <w:pPr>
        <w:tabs>
          <w:tab w:val="num" w:pos="720"/>
        </w:tabs>
        <w:ind w:left="720" w:hanging="360"/>
      </w:pPr>
      <w:rPr>
        <w:rFonts w:ascii="Symbol" w:hAnsi="Symbol" w:hint="default"/>
      </w:rPr>
    </w:lvl>
    <w:lvl w:ilvl="1" w:tplc="CA12A1D0" w:tentative="1">
      <w:start w:val="1"/>
      <w:numFmt w:val="bullet"/>
      <w:lvlText w:val=""/>
      <w:lvlPicBulletId w:val="1"/>
      <w:lvlJc w:val="left"/>
      <w:pPr>
        <w:tabs>
          <w:tab w:val="num" w:pos="1440"/>
        </w:tabs>
        <w:ind w:left="1440" w:hanging="360"/>
      </w:pPr>
      <w:rPr>
        <w:rFonts w:ascii="Symbol" w:hAnsi="Symbol" w:hint="default"/>
      </w:rPr>
    </w:lvl>
    <w:lvl w:ilvl="2" w:tplc="37C4D962" w:tentative="1">
      <w:start w:val="1"/>
      <w:numFmt w:val="bullet"/>
      <w:lvlText w:val=""/>
      <w:lvlPicBulletId w:val="1"/>
      <w:lvlJc w:val="left"/>
      <w:pPr>
        <w:tabs>
          <w:tab w:val="num" w:pos="2160"/>
        </w:tabs>
        <w:ind w:left="2160" w:hanging="360"/>
      </w:pPr>
      <w:rPr>
        <w:rFonts w:ascii="Symbol" w:hAnsi="Symbol" w:hint="default"/>
      </w:rPr>
    </w:lvl>
    <w:lvl w:ilvl="3" w:tplc="36C6AEF2" w:tentative="1">
      <w:start w:val="1"/>
      <w:numFmt w:val="bullet"/>
      <w:lvlText w:val=""/>
      <w:lvlPicBulletId w:val="1"/>
      <w:lvlJc w:val="left"/>
      <w:pPr>
        <w:tabs>
          <w:tab w:val="num" w:pos="2880"/>
        </w:tabs>
        <w:ind w:left="2880" w:hanging="360"/>
      </w:pPr>
      <w:rPr>
        <w:rFonts w:ascii="Symbol" w:hAnsi="Symbol" w:hint="default"/>
      </w:rPr>
    </w:lvl>
    <w:lvl w:ilvl="4" w:tplc="1B7AA150" w:tentative="1">
      <w:start w:val="1"/>
      <w:numFmt w:val="bullet"/>
      <w:lvlText w:val=""/>
      <w:lvlPicBulletId w:val="1"/>
      <w:lvlJc w:val="left"/>
      <w:pPr>
        <w:tabs>
          <w:tab w:val="num" w:pos="3600"/>
        </w:tabs>
        <w:ind w:left="3600" w:hanging="360"/>
      </w:pPr>
      <w:rPr>
        <w:rFonts w:ascii="Symbol" w:hAnsi="Symbol" w:hint="default"/>
      </w:rPr>
    </w:lvl>
    <w:lvl w:ilvl="5" w:tplc="EC622986" w:tentative="1">
      <w:start w:val="1"/>
      <w:numFmt w:val="bullet"/>
      <w:lvlText w:val=""/>
      <w:lvlPicBulletId w:val="1"/>
      <w:lvlJc w:val="left"/>
      <w:pPr>
        <w:tabs>
          <w:tab w:val="num" w:pos="4320"/>
        </w:tabs>
        <w:ind w:left="4320" w:hanging="360"/>
      </w:pPr>
      <w:rPr>
        <w:rFonts w:ascii="Symbol" w:hAnsi="Symbol" w:hint="default"/>
      </w:rPr>
    </w:lvl>
    <w:lvl w:ilvl="6" w:tplc="531EF9E2" w:tentative="1">
      <w:start w:val="1"/>
      <w:numFmt w:val="bullet"/>
      <w:lvlText w:val=""/>
      <w:lvlPicBulletId w:val="1"/>
      <w:lvlJc w:val="left"/>
      <w:pPr>
        <w:tabs>
          <w:tab w:val="num" w:pos="5040"/>
        </w:tabs>
        <w:ind w:left="5040" w:hanging="360"/>
      </w:pPr>
      <w:rPr>
        <w:rFonts w:ascii="Symbol" w:hAnsi="Symbol" w:hint="default"/>
      </w:rPr>
    </w:lvl>
    <w:lvl w:ilvl="7" w:tplc="1082BBC8" w:tentative="1">
      <w:start w:val="1"/>
      <w:numFmt w:val="bullet"/>
      <w:lvlText w:val=""/>
      <w:lvlPicBulletId w:val="1"/>
      <w:lvlJc w:val="left"/>
      <w:pPr>
        <w:tabs>
          <w:tab w:val="num" w:pos="5760"/>
        </w:tabs>
        <w:ind w:left="5760" w:hanging="360"/>
      </w:pPr>
      <w:rPr>
        <w:rFonts w:ascii="Symbol" w:hAnsi="Symbol" w:hint="default"/>
      </w:rPr>
    </w:lvl>
    <w:lvl w:ilvl="8" w:tplc="6D2EE7EA" w:tentative="1">
      <w:start w:val="1"/>
      <w:numFmt w:val="bullet"/>
      <w:lvlText w:val=""/>
      <w:lvlPicBulletId w:val="1"/>
      <w:lvlJc w:val="left"/>
      <w:pPr>
        <w:tabs>
          <w:tab w:val="num" w:pos="6480"/>
        </w:tabs>
        <w:ind w:left="6480" w:hanging="360"/>
      </w:pPr>
      <w:rPr>
        <w:rFonts w:ascii="Symbol" w:hAnsi="Symbol" w:hint="default"/>
      </w:rPr>
    </w:lvl>
  </w:abstractNum>
  <w:abstractNum w:abstractNumId="32">
    <w:nsid w:val="449245D9"/>
    <w:multiLevelType w:val="hybridMultilevel"/>
    <w:tmpl w:val="31BED4F4"/>
    <w:lvl w:ilvl="0" w:tplc="27CC0222">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EB27FB"/>
    <w:multiLevelType w:val="hybridMultilevel"/>
    <w:tmpl w:val="FB1E7AE8"/>
    <w:lvl w:ilvl="0" w:tplc="F6E416FA">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04419F"/>
    <w:multiLevelType w:val="hybridMultilevel"/>
    <w:tmpl w:val="5664BFAA"/>
    <w:lvl w:ilvl="0" w:tplc="64741F90">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6A3D53"/>
    <w:multiLevelType w:val="hybridMultilevel"/>
    <w:tmpl w:val="101097D4"/>
    <w:lvl w:ilvl="0" w:tplc="AEAECD2E">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C56B9A"/>
    <w:multiLevelType w:val="hybridMultilevel"/>
    <w:tmpl w:val="4D7E45E2"/>
    <w:lvl w:ilvl="0" w:tplc="62827E1A">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8DF3C71"/>
    <w:multiLevelType w:val="hybridMultilevel"/>
    <w:tmpl w:val="40D48EE8"/>
    <w:lvl w:ilvl="0" w:tplc="0A70C0B4">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325DC0"/>
    <w:multiLevelType w:val="hybridMultilevel"/>
    <w:tmpl w:val="EF121C9A"/>
    <w:lvl w:ilvl="0" w:tplc="3342C00A">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68748D"/>
    <w:multiLevelType w:val="hybridMultilevel"/>
    <w:tmpl w:val="268C2AC2"/>
    <w:lvl w:ilvl="0" w:tplc="C6A4310A">
      <w:start w:val="1"/>
      <w:numFmt w:val="bullet"/>
      <w:lvlText w:val=""/>
      <w:lvlPicBulletId w:val="1"/>
      <w:lvlJc w:val="left"/>
      <w:pPr>
        <w:tabs>
          <w:tab w:val="num" w:pos="720"/>
        </w:tabs>
        <w:ind w:left="720" w:hanging="360"/>
      </w:pPr>
      <w:rPr>
        <w:rFonts w:ascii="Symbol" w:hAnsi="Symbol" w:hint="default"/>
      </w:rPr>
    </w:lvl>
    <w:lvl w:ilvl="1" w:tplc="9A30CA9C">
      <w:start w:val="893"/>
      <w:numFmt w:val="bullet"/>
      <w:lvlText w:val=""/>
      <w:lvlPicBulletId w:val="0"/>
      <w:lvlJc w:val="left"/>
      <w:pPr>
        <w:tabs>
          <w:tab w:val="num" w:pos="1440"/>
        </w:tabs>
        <w:ind w:left="1440" w:hanging="360"/>
      </w:pPr>
      <w:rPr>
        <w:rFonts w:ascii="Symbol" w:hAnsi="Symbol" w:hint="default"/>
      </w:rPr>
    </w:lvl>
    <w:lvl w:ilvl="2" w:tplc="59267F3C" w:tentative="1">
      <w:start w:val="1"/>
      <w:numFmt w:val="bullet"/>
      <w:lvlText w:val=""/>
      <w:lvlPicBulletId w:val="1"/>
      <w:lvlJc w:val="left"/>
      <w:pPr>
        <w:tabs>
          <w:tab w:val="num" w:pos="2160"/>
        </w:tabs>
        <w:ind w:left="2160" w:hanging="360"/>
      </w:pPr>
      <w:rPr>
        <w:rFonts w:ascii="Symbol" w:hAnsi="Symbol" w:hint="default"/>
      </w:rPr>
    </w:lvl>
    <w:lvl w:ilvl="3" w:tplc="86447C24" w:tentative="1">
      <w:start w:val="1"/>
      <w:numFmt w:val="bullet"/>
      <w:lvlText w:val=""/>
      <w:lvlPicBulletId w:val="1"/>
      <w:lvlJc w:val="left"/>
      <w:pPr>
        <w:tabs>
          <w:tab w:val="num" w:pos="2880"/>
        </w:tabs>
        <w:ind w:left="2880" w:hanging="360"/>
      </w:pPr>
      <w:rPr>
        <w:rFonts w:ascii="Symbol" w:hAnsi="Symbol" w:hint="default"/>
      </w:rPr>
    </w:lvl>
    <w:lvl w:ilvl="4" w:tplc="DD28C354" w:tentative="1">
      <w:start w:val="1"/>
      <w:numFmt w:val="bullet"/>
      <w:lvlText w:val=""/>
      <w:lvlPicBulletId w:val="1"/>
      <w:lvlJc w:val="left"/>
      <w:pPr>
        <w:tabs>
          <w:tab w:val="num" w:pos="3600"/>
        </w:tabs>
        <w:ind w:left="3600" w:hanging="360"/>
      </w:pPr>
      <w:rPr>
        <w:rFonts w:ascii="Symbol" w:hAnsi="Symbol" w:hint="default"/>
      </w:rPr>
    </w:lvl>
    <w:lvl w:ilvl="5" w:tplc="F1BC4F6A" w:tentative="1">
      <w:start w:val="1"/>
      <w:numFmt w:val="bullet"/>
      <w:lvlText w:val=""/>
      <w:lvlPicBulletId w:val="1"/>
      <w:lvlJc w:val="left"/>
      <w:pPr>
        <w:tabs>
          <w:tab w:val="num" w:pos="4320"/>
        </w:tabs>
        <w:ind w:left="4320" w:hanging="360"/>
      </w:pPr>
      <w:rPr>
        <w:rFonts w:ascii="Symbol" w:hAnsi="Symbol" w:hint="default"/>
      </w:rPr>
    </w:lvl>
    <w:lvl w:ilvl="6" w:tplc="03486440" w:tentative="1">
      <w:start w:val="1"/>
      <w:numFmt w:val="bullet"/>
      <w:lvlText w:val=""/>
      <w:lvlPicBulletId w:val="1"/>
      <w:lvlJc w:val="left"/>
      <w:pPr>
        <w:tabs>
          <w:tab w:val="num" w:pos="5040"/>
        </w:tabs>
        <w:ind w:left="5040" w:hanging="360"/>
      </w:pPr>
      <w:rPr>
        <w:rFonts w:ascii="Symbol" w:hAnsi="Symbol" w:hint="default"/>
      </w:rPr>
    </w:lvl>
    <w:lvl w:ilvl="7" w:tplc="42F89764" w:tentative="1">
      <w:start w:val="1"/>
      <w:numFmt w:val="bullet"/>
      <w:lvlText w:val=""/>
      <w:lvlPicBulletId w:val="1"/>
      <w:lvlJc w:val="left"/>
      <w:pPr>
        <w:tabs>
          <w:tab w:val="num" w:pos="5760"/>
        </w:tabs>
        <w:ind w:left="5760" w:hanging="360"/>
      </w:pPr>
      <w:rPr>
        <w:rFonts w:ascii="Symbol" w:hAnsi="Symbol" w:hint="default"/>
      </w:rPr>
    </w:lvl>
    <w:lvl w:ilvl="8" w:tplc="5FC45010" w:tentative="1">
      <w:start w:val="1"/>
      <w:numFmt w:val="bullet"/>
      <w:lvlText w:val=""/>
      <w:lvlPicBulletId w:val="1"/>
      <w:lvlJc w:val="left"/>
      <w:pPr>
        <w:tabs>
          <w:tab w:val="num" w:pos="6480"/>
        </w:tabs>
        <w:ind w:left="6480" w:hanging="360"/>
      </w:pPr>
      <w:rPr>
        <w:rFonts w:ascii="Symbol" w:hAnsi="Symbol" w:hint="default"/>
      </w:rPr>
    </w:lvl>
  </w:abstractNum>
  <w:abstractNum w:abstractNumId="40">
    <w:nsid w:val="5F371419"/>
    <w:multiLevelType w:val="hybridMultilevel"/>
    <w:tmpl w:val="30B637F6"/>
    <w:lvl w:ilvl="0" w:tplc="8A320DDC">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3D7138"/>
    <w:multiLevelType w:val="hybridMultilevel"/>
    <w:tmpl w:val="09DA63FE"/>
    <w:lvl w:ilvl="0" w:tplc="FFD8B39C">
      <w:start w:val="2"/>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235B4C"/>
    <w:multiLevelType w:val="hybridMultilevel"/>
    <w:tmpl w:val="0BCC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116418D"/>
    <w:multiLevelType w:val="hybridMultilevel"/>
    <w:tmpl w:val="3DBE2546"/>
    <w:lvl w:ilvl="0" w:tplc="A502ED88">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17A4FA5"/>
    <w:multiLevelType w:val="hybridMultilevel"/>
    <w:tmpl w:val="097C22A8"/>
    <w:lvl w:ilvl="0" w:tplc="07083808">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DF0F92"/>
    <w:multiLevelType w:val="hybridMultilevel"/>
    <w:tmpl w:val="A09C036E"/>
    <w:lvl w:ilvl="0" w:tplc="BF4EB232">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C693F7A"/>
    <w:multiLevelType w:val="hybridMultilevel"/>
    <w:tmpl w:val="DF1835B6"/>
    <w:lvl w:ilvl="0" w:tplc="F4DAEBC8">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B471E3"/>
    <w:multiLevelType w:val="hybridMultilevel"/>
    <w:tmpl w:val="D6D07766"/>
    <w:lvl w:ilvl="0" w:tplc="FC805F52">
      <w:start w:val="1"/>
      <w:numFmt w:val="bullet"/>
      <w:lvlText w:val=""/>
      <w:lvlPicBulletId w:val="2"/>
      <w:lvlJc w:val="left"/>
      <w:pPr>
        <w:tabs>
          <w:tab w:val="num" w:pos="720"/>
        </w:tabs>
        <w:ind w:left="720" w:hanging="360"/>
      </w:pPr>
      <w:rPr>
        <w:rFonts w:ascii="Symbol" w:hAnsi="Symbol" w:hint="default"/>
      </w:rPr>
    </w:lvl>
    <w:lvl w:ilvl="1" w:tplc="3A1E0F1A">
      <w:start w:val="1"/>
      <w:numFmt w:val="bullet"/>
      <w:lvlText w:val=""/>
      <w:lvlPicBulletId w:val="2"/>
      <w:lvlJc w:val="left"/>
      <w:pPr>
        <w:tabs>
          <w:tab w:val="num" w:pos="1440"/>
        </w:tabs>
        <w:ind w:left="1440" w:hanging="360"/>
      </w:pPr>
      <w:rPr>
        <w:rFonts w:ascii="Symbol" w:hAnsi="Symbol" w:hint="default"/>
      </w:rPr>
    </w:lvl>
    <w:lvl w:ilvl="2" w:tplc="AF8866BA" w:tentative="1">
      <w:start w:val="1"/>
      <w:numFmt w:val="bullet"/>
      <w:lvlText w:val=""/>
      <w:lvlPicBulletId w:val="2"/>
      <w:lvlJc w:val="left"/>
      <w:pPr>
        <w:tabs>
          <w:tab w:val="num" w:pos="2160"/>
        </w:tabs>
        <w:ind w:left="2160" w:hanging="360"/>
      </w:pPr>
      <w:rPr>
        <w:rFonts w:ascii="Symbol" w:hAnsi="Symbol" w:hint="default"/>
      </w:rPr>
    </w:lvl>
    <w:lvl w:ilvl="3" w:tplc="8BB06F42" w:tentative="1">
      <w:start w:val="1"/>
      <w:numFmt w:val="bullet"/>
      <w:lvlText w:val=""/>
      <w:lvlPicBulletId w:val="2"/>
      <w:lvlJc w:val="left"/>
      <w:pPr>
        <w:tabs>
          <w:tab w:val="num" w:pos="2880"/>
        </w:tabs>
        <w:ind w:left="2880" w:hanging="360"/>
      </w:pPr>
      <w:rPr>
        <w:rFonts w:ascii="Symbol" w:hAnsi="Symbol" w:hint="default"/>
      </w:rPr>
    </w:lvl>
    <w:lvl w:ilvl="4" w:tplc="A15E2A7E" w:tentative="1">
      <w:start w:val="1"/>
      <w:numFmt w:val="bullet"/>
      <w:lvlText w:val=""/>
      <w:lvlPicBulletId w:val="2"/>
      <w:lvlJc w:val="left"/>
      <w:pPr>
        <w:tabs>
          <w:tab w:val="num" w:pos="3600"/>
        </w:tabs>
        <w:ind w:left="3600" w:hanging="360"/>
      </w:pPr>
      <w:rPr>
        <w:rFonts w:ascii="Symbol" w:hAnsi="Symbol" w:hint="default"/>
      </w:rPr>
    </w:lvl>
    <w:lvl w:ilvl="5" w:tplc="AD623CF0" w:tentative="1">
      <w:start w:val="1"/>
      <w:numFmt w:val="bullet"/>
      <w:lvlText w:val=""/>
      <w:lvlPicBulletId w:val="2"/>
      <w:lvlJc w:val="left"/>
      <w:pPr>
        <w:tabs>
          <w:tab w:val="num" w:pos="4320"/>
        </w:tabs>
        <w:ind w:left="4320" w:hanging="360"/>
      </w:pPr>
      <w:rPr>
        <w:rFonts w:ascii="Symbol" w:hAnsi="Symbol" w:hint="default"/>
      </w:rPr>
    </w:lvl>
    <w:lvl w:ilvl="6" w:tplc="4E604A60" w:tentative="1">
      <w:start w:val="1"/>
      <w:numFmt w:val="bullet"/>
      <w:lvlText w:val=""/>
      <w:lvlPicBulletId w:val="2"/>
      <w:lvlJc w:val="left"/>
      <w:pPr>
        <w:tabs>
          <w:tab w:val="num" w:pos="5040"/>
        </w:tabs>
        <w:ind w:left="5040" w:hanging="360"/>
      </w:pPr>
      <w:rPr>
        <w:rFonts w:ascii="Symbol" w:hAnsi="Symbol" w:hint="default"/>
      </w:rPr>
    </w:lvl>
    <w:lvl w:ilvl="7" w:tplc="C70E024E" w:tentative="1">
      <w:start w:val="1"/>
      <w:numFmt w:val="bullet"/>
      <w:lvlText w:val=""/>
      <w:lvlPicBulletId w:val="2"/>
      <w:lvlJc w:val="left"/>
      <w:pPr>
        <w:tabs>
          <w:tab w:val="num" w:pos="5760"/>
        </w:tabs>
        <w:ind w:left="5760" w:hanging="360"/>
      </w:pPr>
      <w:rPr>
        <w:rFonts w:ascii="Symbol" w:hAnsi="Symbol" w:hint="default"/>
      </w:rPr>
    </w:lvl>
    <w:lvl w:ilvl="8" w:tplc="C8F60728" w:tentative="1">
      <w:start w:val="1"/>
      <w:numFmt w:val="bullet"/>
      <w:lvlText w:val=""/>
      <w:lvlPicBulletId w:val="2"/>
      <w:lvlJc w:val="left"/>
      <w:pPr>
        <w:tabs>
          <w:tab w:val="num" w:pos="6480"/>
        </w:tabs>
        <w:ind w:left="6480" w:hanging="360"/>
      </w:pPr>
      <w:rPr>
        <w:rFonts w:ascii="Symbol" w:hAnsi="Symbol" w:hint="default"/>
      </w:rPr>
    </w:lvl>
  </w:abstractNum>
  <w:abstractNum w:abstractNumId="48">
    <w:nsid w:val="6F8A5FAC"/>
    <w:multiLevelType w:val="hybridMultilevel"/>
    <w:tmpl w:val="159C675A"/>
    <w:lvl w:ilvl="0" w:tplc="7B1C69EA">
      <w:start w:val="1"/>
      <w:numFmt w:val="bullet"/>
      <w:lvlText w:val=""/>
      <w:lvlPicBulletId w:val="2"/>
      <w:lvlJc w:val="left"/>
      <w:pPr>
        <w:tabs>
          <w:tab w:val="num" w:pos="720"/>
        </w:tabs>
        <w:ind w:left="720" w:hanging="360"/>
      </w:pPr>
      <w:rPr>
        <w:rFonts w:ascii="Symbol" w:hAnsi="Symbol" w:hint="default"/>
      </w:rPr>
    </w:lvl>
    <w:lvl w:ilvl="1" w:tplc="8FD67C7C">
      <w:start w:val="1"/>
      <w:numFmt w:val="bullet"/>
      <w:lvlText w:val=""/>
      <w:lvlPicBulletId w:val="2"/>
      <w:lvlJc w:val="left"/>
      <w:pPr>
        <w:tabs>
          <w:tab w:val="num" w:pos="1440"/>
        </w:tabs>
        <w:ind w:left="1440" w:hanging="360"/>
      </w:pPr>
      <w:rPr>
        <w:rFonts w:ascii="Symbol" w:hAnsi="Symbol" w:hint="default"/>
      </w:rPr>
    </w:lvl>
    <w:lvl w:ilvl="2" w:tplc="1CEE3B02" w:tentative="1">
      <w:start w:val="1"/>
      <w:numFmt w:val="bullet"/>
      <w:lvlText w:val=""/>
      <w:lvlPicBulletId w:val="2"/>
      <w:lvlJc w:val="left"/>
      <w:pPr>
        <w:tabs>
          <w:tab w:val="num" w:pos="2160"/>
        </w:tabs>
        <w:ind w:left="2160" w:hanging="360"/>
      </w:pPr>
      <w:rPr>
        <w:rFonts w:ascii="Symbol" w:hAnsi="Symbol" w:hint="default"/>
      </w:rPr>
    </w:lvl>
    <w:lvl w:ilvl="3" w:tplc="167C0BF8" w:tentative="1">
      <w:start w:val="1"/>
      <w:numFmt w:val="bullet"/>
      <w:lvlText w:val=""/>
      <w:lvlPicBulletId w:val="2"/>
      <w:lvlJc w:val="left"/>
      <w:pPr>
        <w:tabs>
          <w:tab w:val="num" w:pos="2880"/>
        </w:tabs>
        <w:ind w:left="2880" w:hanging="360"/>
      </w:pPr>
      <w:rPr>
        <w:rFonts w:ascii="Symbol" w:hAnsi="Symbol" w:hint="default"/>
      </w:rPr>
    </w:lvl>
    <w:lvl w:ilvl="4" w:tplc="AB1CEE3A" w:tentative="1">
      <w:start w:val="1"/>
      <w:numFmt w:val="bullet"/>
      <w:lvlText w:val=""/>
      <w:lvlPicBulletId w:val="2"/>
      <w:lvlJc w:val="left"/>
      <w:pPr>
        <w:tabs>
          <w:tab w:val="num" w:pos="3600"/>
        </w:tabs>
        <w:ind w:left="3600" w:hanging="360"/>
      </w:pPr>
      <w:rPr>
        <w:rFonts w:ascii="Symbol" w:hAnsi="Symbol" w:hint="default"/>
      </w:rPr>
    </w:lvl>
    <w:lvl w:ilvl="5" w:tplc="E7483544" w:tentative="1">
      <w:start w:val="1"/>
      <w:numFmt w:val="bullet"/>
      <w:lvlText w:val=""/>
      <w:lvlPicBulletId w:val="2"/>
      <w:lvlJc w:val="left"/>
      <w:pPr>
        <w:tabs>
          <w:tab w:val="num" w:pos="4320"/>
        </w:tabs>
        <w:ind w:left="4320" w:hanging="360"/>
      </w:pPr>
      <w:rPr>
        <w:rFonts w:ascii="Symbol" w:hAnsi="Symbol" w:hint="default"/>
      </w:rPr>
    </w:lvl>
    <w:lvl w:ilvl="6" w:tplc="D23AA878" w:tentative="1">
      <w:start w:val="1"/>
      <w:numFmt w:val="bullet"/>
      <w:lvlText w:val=""/>
      <w:lvlPicBulletId w:val="2"/>
      <w:lvlJc w:val="left"/>
      <w:pPr>
        <w:tabs>
          <w:tab w:val="num" w:pos="5040"/>
        </w:tabs>
        <w:ind w:left="5040" w:hanging="360"/>
      </w:pPr>
      <w:rPr>
        <w:rFonts w:ascii="Symbol" w:hAnsi="Symbol" w:hint="default"/>
      </w:rPr>
    </w:lvl>
    <w:lvl w:ilvl="7" w:tplc="AEA6B872" w:tentative="1">
      <w:start w:val="1"/>
      <w:numFmt w:val="bullet"/>
      <w:lvlText w:val=""/>
      <w:lvlPicBulletId w:val="2"/>
      <w:lvlJc w:val="left"/>
      <w:pPr>
        <w:tabs>
          <w:tab w:val="num" w:pos="5760"/>
        </w:tabs>
        <w:ind w:left="5760" w:hanging="360"/>
      </w:pPr>
      <w:rPr>
        <w:rFonts w:ascii="Symbol" w:hAnsi="Symbol" w:hint="default"/>
      </w:rPr>
    </w:lvl>
    <w:lvl w:ilvl="8" w:tplc="99142E66" w:tentative="1">
      <w:start w:val="1"/>
      <w:numFmt w:val="bullet"/>
      <w:lvlText w:val=""/>
      <w:lvlPicBulletId w:val="2"/>
      <w:lvlJc w:val="left"/>
      <w:pPr>
        <w:tabs>
          <w:tab w:val="num" w:pos="6480"/>
        </w:tabs>
        <w:ind w:left="6480" w:hanging="360"/>
      </w:pPr>
      <w:rPr>
        <w:rFonts w:ascii="Symbol" w:hAnsi="Symbol" w:hint="default"/>
      </w:rPr>
    </w:lvl>
  </w:abstractNum>
  <w:abstractNum w:abstractNumId="49">
    <w:nsid w:val="74A94048"/>
    <w:multiLevelType w:val="hybridMultilevel"/>
    <w:tmpl w:val="AB8E1758"/>
    <w:lvl w:ilvl="0" w:tplc="DA381CA8">
      <w:start w:val="1"/>
      <w:numFmt w:val="bullet"/>
      <w:lvlText w:val=""/>
      <w:lvlPicBulletId w:val="3"/>
      <w:lvlJc w:val="left"/>
      <w:pPr>
        <w:tabs>
          <w:tab w:val="num" w:pos="720"/>
        </w:tabs>
        <w:ind w:left="720" w:hanging="360"/>
      </w:pPr>
      <w:rPr>
        <w:rFonts w:ascii="Symbol" w:hAnsi="Symbol" w:hint="default"/>
      </w:rPr>
    </w:lvl>
    <w:lvl w:ilvl="1" w:tplc="E1F076C4">
      <w:start w:val="1681"/>
      <w:numFmt w:val="bullet"/>
      <w:lvlText w:val=""/>
      <w:lvlPicBulletId w:val="2"/>
      <w:lvlJc w:val="left"/>
      <w:pPr>
        <w:tabs>
          <w:tab w:val="num" w:pos="1440"/>
        </w:tabs>
        <w:ind w:left="1440" w:hanging="360"/>
      </w:pPr>
      <w:rPr>
        <w:rFonts w:ascii="Symbol" w:hAnsi="Symbol" w:hint="default"/>
      </w:rPr>
    </w:lvl>
    <w:lvl w:ilvl="2" w:tplc="A3823778" w:tentative="1">
      <w:start w:val="1"/>
      <w:numFmt w:val="bullet"/>
      <w:lvlText w:val=""/>
      <w:lvlPicBulletId w:val="3"/>
      <w:lvlJc w:val="left"/>
      <w:pPr>
        <w:tabs>
          <w:tab w:val="num" w:pos="2160"/>
        </w:tabs>
        <w:ind w:left="2160" w:hanging="360"/>
      </w:pPr>
      <w:rPr>
        <w:rFonts w:ascii="Symbol" w:hAnsi="Symbol" w:hint="default"/>
      </w:rPr>
    </w:lvl>
    <w:lvl w:ilvl="3" w:tplc="881864CA" w:tentative="1">
      <w:start w:val="1"/>
      <w:numFmt w:val="bullet"/>
      <w:lvlText w:val=""/>
      <w:lvlPicBulletId w:val="3"/>
      <w:lvlJc w:val="left"/>
      <w:pPr>
        <w:tabs>
          <w:tab w:val="num" w:pos="2880"/>
        </w:tabs>
        <w:ind w:left="2880" w:hanging="360"/>
      </w:pPr>
      <w:rPr>
        <w:rFonts w:ascii="Symbol" w:hAnsi="Symbol" w:hint="default"/>
      </w:rPr>
    </w:lvl>
    <w:lvl w:ilvl="4" w:tplc="0214300E" w:tentative="1">
      <w:start w:val="1"/>
      <w:numFmt w:val="bullet"/>
      <w:lvlText w:val=""/>
      <w:lvlPicBulletId w:val="3"/>
      <w:lvlJc w:val="left"/>
      <w:pPr>
        <w:tabs>
          <w:tab w:val="num" w:pos="3600"/>
        </w:tabs>
        <w:ind w:left="3600" w:hanging="360"/>
      </w:pPr>
      <w:rPr>
        <w:rFonts w:ascii="Symbol" w:hAnsi="Symbol" w:hint="default"/>
      </w:rPr>
    </w:lvl>
    <w:lvl w:ilvl="5" w:tplc="0150CA64" w:tentative="1">
      <w:start w:val="1"/>
      <w:numFmt w:val="bullet"/>
      <w:lvlText w:val=""/>
      <w:lvlPicBulletId w:val="3"/>
      <w:lvlJc w:val="left"/>
      <w:pPr>
        <w:tabs>
          <w:tab w:val="num" w:pos="4320"/>
        </w:tabs>
        <w:ind w:left="4320" w:hanging="360"/>
      </w:pPr>
      <w:rPr>
        <w:rFonts w:ascii="Symbol" w:hAnsi="Symbol" w:hint="default"/>
      </w:rPr>
    </w:lvl>
    <w:lvl w:ilvl="6" w:tplc="09507E24" w:tentative="1">
      <w:start w:val="1"/>
      <w:numFmt w:val="bullet"/>
      <w:lvlText w:val=""/>
      <w:lvlPicBulletId w:val="3"/>
      <w:lvlJc w:val="left"/>
      <w:pPr>
        <w:tabs>
          <w:tab w:val="num" w:pos="5040"/>
        </w:tabs>
        <w:ind w:left="5040" w:hanging="360"/>
      </w:pPr>
      <w:rPr>
        <w:rFonts w:ascii="Symbol" w:hAnsi="Symbol" w:hint="default"/>
      </w:rPr>
    </w:lvl>
    <w:lvl w:ilvl="7" w:tplc="98662904" w:tentative="1">
      <w:start w:val="1"/>
      <w:numFmt w:val="bullet"/>
      <w:lvlText w:val=""/>
      <w:lvlPicBulletId w:val="3"/>
      <w:lvlJc w:val="left"/>
      <w:pPr>
        <w:tabs>
          <w:tab w:val="num" w:pos="5760"/>
        </w:tabs>
        <w:ind w:left="5760" w:hanging="360"/>
      </w:pPr>
      <w:rPr>
        <w:rFonts w:ascii="Symbol" w:hAnsi="Symbol" w:hint="default"/>
      </w:rPr>
    </w:lvl>
    <w:lvl w:ilvl="8" w:tplc="F51CEFE4" w:tentative="1">
      <w:start w:val="1"/>
      <w:numFmt w:val="bullet"/>
      <w:lvlText w:val=""/>
      <w:lvlPicBulletId w:val="3"/>
      <w:lvlJc w:val="left"/>
      <w:pPr>
        <w:tabs>
          <w:tab w:val="num" w:pos="6480"/>
        </w:tabs>
        <w:ind w:left="6480" w:hanging="360"/>
      </w:pPr>
      <w:rPr>
        <w:rFonts w:ascii="Symbol" w:hAnsi="Symbol" w:hint="default"/>
      </w:rPr>
    </w:lvl>
  </w:abstractNum>
  <w:abstractNum w:abstractNumId="50">
    <w:nsid w:val="78B46B6F"/>
    <w:multiLevelType w:val="hybridMultilevel"/>
    <w:tmpl w:val="186C34BC"/>
    <w:lvl w:ilvl="0" w:tplc="781EADEE">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C40767A"/>
    <w:multiLevelType w:val="hybridMultilevel"/>
    <w:tmpl w:val="430EDC8A"/>
    <w:lvl w:ilvl="0" w:tplc="46187796">
      <w:start w:val="2"/>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E8A5AB9"/>
    <w:multiLevelType w:val="hybridMultilevel"/>
    <w:tmpl w:val="7416FBDA"/>
    <w:lvl w:ilvl="0" w:tplc="B720F5E2">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30"/>
  </w:num>
  <w:num w:numId="3">
    <w:abstractNumId w:val="41"/>
  </w:num>
  <w:num w:numId="4">
    <w:abstractNumId w:val="51"/>
  </w:num>
  <w:num w:numId="5">
    <w:abstractNumId w:val="52"/>
  </w:num>
  <w:num w:numId="6">
    <w:abstractNumId w:val="13"/>
  </w:num>
  <w:num w:numId="7">
    <w:abstractNumId w:val="28"/>
  </w:num>
  <w:num w:numId="8">
    <w:abstractNumId w:val="33"/>
  </w:num>
  <w:num w:numId="9">
    <w:abstractNumId w:val="31"/>
  </w:num>
  <w:num w:numId="10">
    <w:abstractNumId w:val="35"/>
  </w:num>
  <w:num w:numId="11">
    <w:abstractNumId w:val="27"/>
  </w:num>
  <w:num w:numId="12">
    <w:abstractNumId w:val="25"/>
  </w:num>
  <w:num w:numId="13">
    <w:abstractNumId w:val="20"/>
  </w:num>
  <w:num w:numId="14">
    <w:abstractNumId w:val="29"/>
  </w:num>
  <w:num w:numId="15">
    <w:abstractNumId w:val="37"/>
  </w:num>
  <w:num w:numId="16">
    <w:abstractNumId w:val="44"/>
  </w:num>
  <w:num w:numId="17">
    <w:abstractNumId w:val="38"/>
  </w:num>
  <w:num w:numId="18">
    <w:abstractNumId w:val="45"/>
  </w:num>
  <w:num w:numId="19">
    <w:abstractNumId w:val="22"/>
  </w:num>
  <w:num w:numId="20">
    <w:abstractNumId w:val="16"/>
  </w:num>
  <w:num w:numId="21">
    <w:abstractNumId w:val="0"/>
  </w:num>
  <w:num w:numId="22">
    <w:abstractNumId w:val="26"/>
  </w:num>
  <w:num w:numId="23">
    <w:abstractNumId w:val="50"/>
  </w:num>
  <w:num w:numId="24">
    <w:abstractNumId w:val="40"/>
  </w:num>
  <w:num w:numId="25">
    <w:abstractNumId w:val="6"/>
  </w:num>
  <w:num w:numId="26">
    <w:abstractNumId w:val="32"/>
  </w:num>
  <w:num w:numId="27">
    <w:abstractNumId w:val="4"/>
  </w:num>
  <w:num w:numId="28">
    <w:abstractNumId w:val="21"/>
  </w:num>
  <w:num w:numId="29">
    <w:abstractNumId w:val="19"/>
  </w:num>
  <w:num w:numId="30">
    <w:abstractNumId w:val="17"/>
  </w:num>
  <w:num w:numId="31">
    <w:abstractNumId w:val="9"/>
  </w:num>
  <w:num w:numId="32">
    <w:abstractNumId w:val="8"/>
  </w:num>
  <w:num w:numId="33">
    <w:abstractNumId w:val="1"/>
  </w:num>
  <w:num w:numId="34">
    <w:abstractNumId w:val="14"/>
  </w:num>
  <w:num w:numId="35">
    <w:abstractNumId w:val="23"/>
  </w:num>
  <w:num w:numId="36">
    <w:abstractNumId w:val="39"/>
  </w:num>
  <w:num w:numId="37">
    <w:abstractNumId w:val="5"/>
  </w:num>
  <w:num w:numId="38">
    <w:abstractNumId w:val="7"/>
  </w:num>
  <w:num w:numId="39">
    <w:abstractNumId w:val="15"/>
  </w:num>
  <w:num w:numId="40">
    <w:abstractNumId w:val="43"/>
  </w:num>
  <w:num w:numId="41">
    <w:abstractNumId w:val="11"/>
  </w:num>
  <w:num w:numId="42">
    <w:abstractNumId w:val="46"/>
  </w:num>
  <w:num w:numId="43">
    <w:abstractNumId w:val="34"/>
  </w:num>
  <w:num w:numId="44">
    <w:abstractNumId w:val="12"/>
  </w:num>
  <w:num w:numId="45">
    <w:abstractNumId w:val="2"/>
  </w:num>
  <w:num w:numId="46">
    <w:abstractNumId w:val="24"/>
  </w:num>
  <w:num w:numId="47">
    <w:abstractNumId w:val="3"/>
  </w:num>
  <w:num w:numId="48">
    <w:abstractNumId w:val="18"/>
  </w:num>
  <w:num w:numId="49">
    <w:abstractNumId w:val="47"/>
  </w:num>
  <w:num w:numId="50">
    <w:abstractNumId w:val="36"/>
  </w:num>
  <w:num w:numId="51">
    <w:abstractNumId w:val="49"/>
  </w:num>
  <w:num w:numId="52">
    <w:abstractNumId w:val="48"/>
  </w:num>
  <w:num w:numId="53">
    <w:abstractNumId w:val="1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776"/>
    <w:rsid w:val="000012B2"/>
    <w:rsid w:val="00002B73"/>
    <w:rsid w:val="0000401A"/>
    <w:rsid w:val="00004919"/>
    <w:rsid w:val="00005C43"/>
    <w:rsid w:val="00013098"/>
    <w:rsid w:val="000147AA"/>
    <w:rsid w:val="0001480F"/>
    <w:rsid w:val="00032DF8"/>
    <w:rsid w:val="000341F7"/>
    <w:rsid w:val="00034E65"/>
    <w:rsid w:val="00043865"/>
    <w:rsid w:val="000507D5"/>
    <w:rsid w:val="00063B4F"/>
    <w:rsid w:val="0006573A"/>
    <w:rsid w:val="0006749D"/>
    <w:rsid w:val="00075E39"/>
    <w:rsid w:val="00080D23"/>
    <w:rsid w:val="00085A45"/>
    <w:rsid w:val="000952B4"/>
    <w:rsid w:val="00095BF2"/>
    <w:rsid w:val="000B10EC"/>
    <w:rsid w:val="000B1EF9"/>
    <w:rsid w:val="000C03FD"/>
    <w:rsid w:val="000C179E"/>
    <w:rsid w:val="000D6464"/>
    <w:rsid w:val="000D76CA"/>
    <w:rsid w:val="000E7BE6"/>
    <w:rsid w:val="000F2FB2"/>
    <w:rsid w:val="000F7D3D"/>
    <w:rsid w:val="001140AF"/>
    <w:rsid w:val="00120407"/>
    <w:rsid w:val="00124877"/>
    <w:rsid w:val="0013172C"/>
    <w:rsid w:val="001415C9"/>
    <w:rsid w:val="00143E58"/>
    <w:rsid w:val="0015001E"/>
    <w:rsid w:val="00151BAE"/>
    <w:rsid w:val="00156222"/>
    <w:rsid w:val="00161BF4"/>
    <w:rsid w:val="00170653"/>
    <w:rsid w:val="00190D93"/>
    <w:rsid w:val="001B40E2"/>
    <w:rsid w:val="001C138A"/>
    <w:rsid w:val="001C20C9"/>
    <w:rsid w:val="001C376D"/>
    <w:rsid w:val="001F23F5"/>
    <w:rsid w:val="001F4AC4"/>
    <w:rsid w:val="00233C5F"/>
    <w:rsid w:val="00237572"/>
    <w:rsid w:val="00237F45"/>
    <w:rsid w:val="00244326"/>
    <w:rsid w:val="002508BC"/>
    <w:rsid w:val="00256113"/>
    <w:rsid w:val="00274519"/>
    <w:rsid w:val="00281F7A"/>
    <w:rsid w:val="002A4C6D"/>
    <w:rsid w:val="002B2B1A"/>
    <w:rsid w:val="002C783F"/>
    <w:rsid w:val="002D4D19"/>
    <w:rsid w:val="002E1405"/>
    <w:rsid w:val="002E70F2"/>
    <w:rsid w:val="002F687D"/>
    <w:rsid w:val="00313E0C"/>
    <w:rsid w:val="003145F0"/>
    <w:rsid w:val="003226F9"/>
    <w:rsid w:val="00352A24"/>
    <w:rsid w:val="00363F44"/>
    <w:rsid w:val="00366649"/>
    <w:rsid w:val="00385E6A"/>
    <w:rsid w:val="0039684B"/>
    <w:rsid w:val="003A1B39"/>
    <w:rsid w:val="003B7026"/>
    <w:rsid w:val="003C43C7"/>
    <w:rsid w:val="003C73EE"/>
    <w:rsid w:val="003C7F22"/>
    <w:rsid w:val="003D2784"/>
    <w:rsid w:val="003E2D51"/>
    <w:rsid w:val="003E50A8"/>
    <w:rsid w:val="0040066E"/>
    <w:rsid w:val="00401776"/>
    <w:rsid w:val="00405056"/>
    <w:rsid w:val="0041275D"/>
    <w:rsid w:val="00412795"/>
    <w:rsid w:val="00414FAB"/>
    <w:rsid w:val="00431E8B"/>
    <w:rsid w:val="004328D2"/>
    <w:rsid w:val="00447A97"/>
    <w:rsid w:val="004633EB"/>
    <w:rsid w:val="004657D9"/>
    <w:rsid w:val="004746F8"/>
    <w:rsid w:val="00485E9A"/>
    <w:rsid w:val="004A7A02"/>
    <w:rsid w:val="004B6B48"/>
    <w:rsid w:val="004C3B2C"/>
    <w:rsid w:val="004C48F7"/>
    <w:rsid w:val="004D1324"/>
    <w:rsid w:val="004E0985"/>
    <w:rsid w:val="004E3432"/>
    <w:rsid w:val="004F61AF"/>
    <w:rsid w:val="004F61E9"/>
    <w:rsid w:val="005126D6"/>
    <w:rsid w:val="005235EC"/>
    <w:rsid w:val="00557177"/>
    <w:rsid w:val="005639B0"/>
    <w:rsid w:val="0057578B"/>
    <w:rsid w:val="005A79FC"/>
    <w:rsid w:val="005B157F"/>
    <w:rsid w:val="005D3515"/>
    <w:rsid w:val="005D490B"/>
    <w:rsid w:val="006173B6"/>
    <w:rsid w:val="00620ED2"/>
    <w:rsid w:val="0063459A"/>
    <w:rsid w:val="00662EED"/>
    <w:rsid w:val="00674A5B"/>
    <w:rsid w:val="0067562E"/>
    <w:rsid w:val="00676032"/>
    <w:rsid w:val="00694AB9"/>
    <w:rsid w:val="006A2366"/>
    <w:rsid w:val="006B3D13"/>
    <w:rsid w:val="006E5B15"/>
    <w:rsid w:val="006F0E5A"/>
    <w:rsid w:val="007120CF"/>
    <w:rsid w:val="007158CC"/>
    <w:rsid w:val="0072341F"/>
    <w:rsid w:val="00731E00"/>
    <w:rsid w:val="00740927"/>
    <w:rsid w:val="00745B96"/>
    <w:rsid w:val="00751C20"/>
    <w:rsid w:val="00751EDD"/>
    <w:rsid w:val="0076219A"/>
    <w:rsid w:val="00767ACB"/>
    <w:rsid w:val="00777487"/>
    <w:rsid w:val="00780EFF"/>
    <w:rsid w:val="007834C9"/>
    <w:rsid w:val="00785985"/>
    <w:rsid w:val="00790E1A"/>
    <w:rsid w:val="00797DA7"/>
    <w:rsid w:val="007A6E97"/>
    <w:rsid w:val="007B0A19"/>
    <w:rsid w:val="007C5278"/>
    <w:rsid w:val="007C6AFB"/>
    <w:rsid w:val="007D4469"/>
    <w:rsid w:val="007F1465"/>
    <w:rsid w:val="007F63D9"/>
    <w:rsid w:val="007F78C2"/>
    <w:rsid w:val="00807A43"/>
    <w:rsid w:val="00807A67"/>
    <w:rsid w:val="00816E00"/>
    <w:rsid w:val="00820CE7"/>
    <w:rsid w:val="0082419B"/>
    <w:rsid w:val="00827C07"/>
    <w:rsid w:val="00832ECD"/>
    <w:rsid w:val="008356B8"/>
    <w:rsid w:val="00842D4D"/>
    <w:rsid w:val="0085623E"/>
    <w:rsid w:val="00860424"/>
    <w:rsid w:val="008675E8"/>
    <w:rsid w:val="00873754"/>
    <w:rsid w:val="00881E29"/>
    <w:rsid w:val="008839AF"/>
    <w:rsid w:val="008847E7"/>
    <w:rsid w:val="008875BA"/>
    <w:rsid w:val="00896AE4"/>
    <w:rsid w:val="008B78C2"/>
    <w:rsid w:val="008B7FB4"/>
    <w:rsid w:val="008C24E1"/>
    <w:rsid w:val="008C379E"/>
    <w:rsid w:val="008E0FEE"/>
    <w:rsid w:val="008E1054"/>
    <w:rsid w:val="008E7432"/>
    <w:rsid w:val="008F0638"/>
    <w:rsid w:val="0090110F"/>
    <w:rsid w:val="00913034"/>
    <w:rsid w:val="00915C5D"/>
    <w:rsid w:val="00917F70"/>
    <w:rsid w:val="00927332"/>
    <w:rsid w:val="009314C0"/>
    <w:rsid w:val="009329D8"/>
    <w:rsid w:val="00941437"/>
    <w:rsid w:val="00941B2F"/>
    <w:rsid w:val="00944E1E"/>
    <w:rsid w:val="00957794"/>
    <w:rsid w:val="009731A9"/>
    <w:rsid w:val="00981661"/>
    <w:rsid w:val="00983349"/>
    <w:rsid w:val="0098773D"/>
    <w:rsid w:val="009A17C5"/>
    <w:rsid w:val="009B3F4A"/>
    <w:rsid w:val="009C776B"/>
    <w:rsid w:val="009D210D"/>
    <w:rsid w:val="009E0A93"/>
    <w:rsid w:val="009F7DD9"/>
    <w:rsid w:val="00A22857"/>
    <w:rsid w:val="00A433EB"/>
    <w:rsid w:val="00A43900"/>
    <w:rsid w:val="00A45305"/>
    <w:rsid w:val="00A62D24"/>
    <w:rsid w:val="00A67CD4"/>
    <w:rsid w:val="00A75E71"/>
    <w:rsid w:val="00A9429C"/>
    <w:rsid w:val="00AA1405"/>
    <w:rsid w:val="00AA59F4"/>
    <w:rsid w:val="00AA7DE7"/>
    <w:rsid w:val="00AB7E28"/>
    <w:rsid w:val="00AD132E"/>
    <w:rsid w:val="00AE13EF"/>
    <w:rsid w:val="00AE6CEF"/>
    <w:rsid w:val="00AE7F85"/>
    <w:rsid w:val="00AF1490"/>
    <w:rsid w:val="00B00CE8"/>
    <w:rsid w:val="00B012C4"/>
    <w:rsid w:val="00B0248B"/>
    <w:rsid w:val="00B03680"/>
    <w:rsid w:val="00B108CA"/>
    <w:rsid w:val="00B16D67"/>
    <w:rsid w:val="00B20CB5"/>
    <w:rsid w:val="00B4001B"/>
    <w:rsid w:val="00B41F03"/>
    <w:rsid w:val="00B51824"/>
    <w:rsid w:val="00B6619F"/>
    <w:rsid w:val="00B72CAD"/>
    <w:rsid w:val="00B81347"/>
    <w:rsid w:val="00B84BB9"/>
    <w:rsid w:val="00B860AA"/>
    <w:rsid w:val="00B9040F"/>
    <w:rsid w:val="00B97908"/>
    <w:rsid w:val="00BB0794"/>
    <w:rsid w:val="00BB2DC2"/>
    <w:rsid w:val="00BC0531"/>
    <w:rsid w:val="00BC3925"/>
    <w:rsid w:val="00BD7CAD"/>
    <w:rsid w:val="00BE0D15"/>
    <w:rsid w:val="00BE3066"/>
    <w:rsid w:val="00BE692E"/>
    <w:rsid w:val="00BF4992"/>
    <w:rsid w:val="00C03D76"/>
    <w:rsid w:val="00C05966"/>
    <w:rsid w:val="00C13CEC"/>
    <w:rsid w:val="00C27F3C"/>
    <w:rsid w:val="00C34748"/>
    <w:rsid w:val="00C40B9A"/>
    <w:rsid w:val="00C42E67"/>
    <w:rsid w:val="00C62E3E"/>
    <w:rsid w:val="00C87220"/>
    <w:rsid w:val="00C929D6"/>
    <w:rsid w:val="00C93117"/>
    <w:rsid w:val="00CB2FC3"/>
    <w:rsid w:val="00CC0D2D"/>
    <w:rsid w:val="00CD06AE"/>
    <w:rsid w:val="00CD31E8"/>
    <w:rsid w:val="00CD6B6F"/>
    <w:rsid w:val="00CE77E0"/>
    <w:rsid w:val="00CF08AC"/>
    <w:rsid w:val="00D00C8F"/>
    <w:rsid w:val="00D060C6"/>
    <w:rsid w:val="00D21D0C"/>
    <w:rsid w:val="00D241D6"/>
    <w:rsid w:val="00D26262"/>
    <w:rsid w:val="00D410FA"/>
    <w:rsid w:val="00D41243"/>
    <w:rsid w:val="00D41559"/>
    <w:rsid w:val="00D53422"/>
    <w:rsid w:val="00D71DF5"/>
    <w:rsid w:val="00D7373A"/>
    <w:rsid w:val="00D76CF1"/>
    <w:rsid w:val="00D83A2F"/>
    <w:rsid w:val="00D8755B"/>
    <w:rsid w:val="00DB281D"/>
    <w:rsid w:val="00DB5A0C"/>
    <w:rsid w:val="00DB5C50"/>
    <w:rsid w:val="00DD41A8"/>
    <w:rsid w:val="00DF1BAC"/>
    <w:rsid w:val="00DF73E2"/>
    <w:rsid w:val="00DF74D9"/>
    <w:rsid w:val="00E04E70"/>
    <w:rsid w:val="00E25FFD"/>
    <w:rsid w:val="00E37887"/>
    <w:rsid w:val="00E53983"/>
    <w:rsid w:val="00E67B2D"/>
    <w:rsid w:val="00E732E1"/>
    <w:rsid w:val="00E75EB4"/>
    <w:rsid w:val="00E84234"/>
    <w:rsid w:val="00EB06A4"/>
    <w:rsid w:val="00EC039E"/>
    <w:rsid w:val="00ED3124"/>
    <w:rsid w:val="00ED7B53"/>
    <w:rsid w:val="00EE57AA"/>
    <w:rsid w:val="00EE7745"/>
    <w:rsid w:val="00EF3C3C"/>
    <w:rsid w:val="00EF65EC"/>
    <w:rsid w:val="00EF7CE6"/>
    <w:rsid w:val="00F0082F"/>
    <w:rsid w:val="00F05D27"/>
    <w:rsid w:val="00F1774A"/>
    <w:rsid w:val="00F2770F"/>
    <w:rsid w:val="00F30089"/>
    <w:rsid w:val="00F33864"/>
    <w:rsid w:val="00F33F45"/>
    <w:rsid w:val="00F35E28"/>
    <w:rsid w:val="00F376B3"/>
    <w:rsid w:val="00F37D2E"/>
    <w:rsid w:val="00F66B30"/>
    <w:rsid w:val="00F72409"/>
    <w:rsid w:val="00F904FA"/>
    <w:rsid w:val="00F91364"/>
    <w:rsid w:val="00FA16EF"/>
    <w:rsid w:val="00FA4BAB"/>
    <w:rsid w:val="00FB317C"/>
    <w:rsid w:val="00FB4ADD"/>
    <w:rsid w:val="00FF227D"/>
    <w:rsid w:val="00FF4B6F"/>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A9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1776"/>
    <w:pPr>
      <w:ind w:left="720"/>
      <w:contextualSpacing/>
    </w:pPr>
  </w:style>
  <w:style w:type="character" w:styleId="Hyperlink">
    <w:name w:val="Hyperlink"/>
    <w:uiPriority w:val="99"/>
    <w:unhideWhenUsed/>
    <w:rsid w:val="00B51824"/>
    <w:rPr>
      <w:color w:val="0000FF"/>
      <w:u w:val="single"/>
    </w:rPr>
  </w:style>
  <w:style w:type="paragraph" w:styleId="NormalWeb">
    <w:name w:val="Normal (Web)"/>
    <w:basedOn w:val="Normal"/>
    <w:uiPriority w:val="99"/>
    <w:semiHidden/>
    <w:unhideWhenUsed/>
    <w:rsid w:val="000507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57578B"/>
    <w:rPr>
      <w:b/>
      <w:bCs/>
    </w:rPr>
  </w:style>
  <w:style w:type="character" w:styleId="CommentReference">
    <w:name w:val="annotation reference"/>
    <w:uiPriority w:val="99"/>
    <w:semiHidden/>
    <w:unhideWhenUsed/>
    <w:rsid w:val="00CD06AE"/>
    <w:rPr>
      <w:sz w:val="16"/>
      <w:szCs w:val="16"/>
    </w:rPr>
  </w:style>
  <w:style w:type="paragraph" w:styleId="CommentText">
    <w:name w:val="annotation text"/>
    <w:basedOn w:val="Normal"/>
    <w:link w:val="CommentTextChar"/>
    <w:uiPriority w:val="99"/>
    <w:unhideWhenUsed/>
    <w:rsid w:val="00CD06AE"/>
    <w:pPr>
      <w:spacing w:line="240" w:lineRule="auto"/>
    </w:pPr>
    <w:rPr>
      <w:sz w:val="20"/>
      <w:szCs w:val="20"/>
    </w:rPr>
  </w:style>
  <w:style w:type="character" w:customStyle="1" w:styleId="CommentTextChar">
    <w:name w:val="Comment Text Char"/>
    <w:link w:val="CommentText"/>
    <w:uiPriority w:val="99"/>
    <w:rsid w:val="00CD06AE"/>
    <w:rPr>
      <w:sz w:val="20"/>
      <w:szCs w:val="20"/>
    </w:rPr>
  </w:style>
  <w:style w:type="paragraph" w:styleId="CommentSubject">
    <w:name w:val="annotation subject"/>
    <w:basedOn w:val="CommentText"/>
    <w:next w:val="CommentText"/>
    <w:link w:val="CommentSubjectChar"/>
    <w:uiPriority w:val="99"/>
    <w:semiHidden/>
    <w:unhideWhenUsed/>
    <w:rsid w:val="00CD06AE"/>
    <w:rPr>
      <w:b/>
      <w:bCs/>
    </w:rPr>
  </w:style>
  <w:style w:type="character" w:customStyle="1" w:styleId="CommentSubjectChar">
    <w:name w:val="Comment Subject Char"/>
    <w:link w:val="CommentSubject"/>
    <w:uiPriority w:val="99"/>
    <w:semiHidden/>
    <w:rsid w:val="00CD06AE"/>
    <w:rPr>
      <w:b/>
      <w:bCs/>
      <w:sz w:val="20"/>
      <w:szCs w:val="20"/>
    </w:rPr>
  </w:style>
  <w:style w:type="paragraph" w:styleId="BalloonText">
    <w:name w:val="Balloon Text"/>
    <w:basedOn w:val="Normal"/>
    <w:link w:val="BalloonTextChar"/>
    <w:uiPriority w:val="99"/>
    <w:semiHidden/>
    <w:unhideWhenUsed/>
    <w:rsid w:val="00CD06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D06AE"/>
    <w:rPr>
      <w:rFonts w:ascii="Tahoma" w:hAnsi="Tahoma" w:cs="Tahoma"/>
      <w:sz w:val="16"/>
      <w:szCs w:val="16"/>
    </w:rPr>
  </w:style>
  <w:style w:type="character" w:styleId="Emphasis">
    <w:name w:val="Emphasis"/>
    <w:uiPriority w:val="20"/>
    <w:qFormat/>
    <w:rsid w:val="00B108C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A9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1776"/>
    <w:pPr>
      <w:ind w:left="720"/>
      <w:contextualSpacing/>
    </w:pPr>
  </w:style>
  <w:style w:type="character" w:styleId="Hyperlink">
    <w:name w:val="Hyperlink"/>
    <w:uiPriority w:val="99"/>
    <w:unhideWhenUsed/>
    <w:rsid w:val="00B51824"/>
    <w:rPr>
      <w:color w:val="0000FF"/>
      <w:u w:val="single"/>
    </w:rPr>
  </w:style>
  <w:style w:type="paragraph" w:styleId="NormalWeb">
    <w:name w:val="Normal (Web)"/>
    <w:basedOn w:val="Normal"/>
    <w:uiPriority w:val="99"/>
    <w:semiHidden/>
    <w:unhideWhenUsed/>
    <w:rsid w:val="000507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57578B"/>
    <w:rPr>
      <w:b/>
      <w:bCs/>
    </w:rPr>
  </w:style>
  <w:style w:type="character" w:styleId="CommentReference">
    <w:name w:val="annotation reference"/>
    <w:uiPriority w:val="99"/>
    <w:semiHidden/>
    <w:unhideWhenUsed/>
    <w:rsid w:val="00CD06AE"/>
    <w:rPr>
      <w:sz w:val="16"/>
      <w:szCs w:val="16"/>
    </w:rPr>
  </w:style>
  <w:style w:type="paragraph" w:styleId="CommentText">
    <w:name w:val="annotation text"/>
    <w:basedOn w:val="Normal"/>
    <w:link w:val="CommentTextChar"/>
    <w:uiPriority w:val="99"/>
    <w:unhideWhenUsed/>
    <w:rsid w:val="00CD06AE"/>
    <w:pPr>
      <w:spacing w:line="240" w:lineRule="auto"/>
    </w:pPr>
    <w:rPr>
      <w:sz w:val="20"/>
      <w:szCs w:val="20"/>
    </w:rPr>
  </w:style>
  <w:style w:type="character" w:customStyle="1" w:styleId="CommentTextChar">
    <w:name w:val="Comment Text Char"/>
    <w:link w:val="CommentText"/>
    <w:uiPriority w:val="99"/>
    <w:rsid w:val="00CD06AE"/>
    <w:rPr>
      <w:sz w:val="20"/>
      <w:szCs w:val="20"/>
    </w:rPr>
  </w:style>
  <w:style w:type="paragraph" w:styleId="CommentSubject">
    <w:name w:val="annotation subject"/>
    <w:basedOn w:val="CommentText"/>
    <w:next w:val="CommentText"/>
    <w:link w:val="CommentSubjectChar"/>
    <w:uiPriority w:val="99"/>
    <w:semiHidden/>
    <w:unhideWhenUsed/>
    <w:rsid w:val="00CD06AE"/>
    <w:rPr>
      <w:b/>
      <w:bCs/>
    </w:rPr>
  </w:style>
  <w:style w:type="character" w:customStyle="1" w:styleId="CommentSubjectChar">
    <w:name w:val="Comment Subject Char"/>
    <w:link w:val="CommentSubject"/>
    <w:uiPriority w:val="99"/>
    <w:semiHidden/>
    <w:rsid w:val="00CD06AE"/>
    <w:rPr>
      <w:b/>
      <w:bCs/>
      <w:sz w:val="20"/>
      <w:szCs w:val="20"/>
    </w:rPr>
  </w:style>
  <w:style w:type="paragraph" w:styleId="BalloonText">
    <w:name w:val="Balloon Text"/>
    <w:basedOn w:val="Normal"/>
    <w:link w:val="BalloonTextChar"/>
    <w:uiPriority w:val="99"/>
    <w:semiHidden/>
    <w:unhideWhenUsed/>
    <w:rsid w:val="00CD06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D06AE"/>
    <w:rPr>
      <w:rFonts w:ascii="Tahoma" w:hAnsi="Tahoma" w:cs="Tahoma"/>
      <w:sz w:val="16"/>
      <w:szCs w:val="16"/>
    </w:rPr>
  </w:style>
  <w:style w:type="character" w:styleId="Emphasis">
    <w:name w:val="Emphasis"/>
    <w:uiPriority w:val="20"/>
    <w:qFormat/>
    <w:rsid w:val="00B108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1839">
      <w:bodyDiv w:val="1"/>
      <w:marLeft w:val="0"/>
      <w:marRight w:val="0"/>
      <w:marTop w:val="0"/>
      <w:marBottom w:val="0"/>
      <w:divBdr>
        <w:top w:val="none" w:sz="0" w:space="0" w:color="auto"/>
        <w:left w:val="none" w:sz="0" w:space="0" w:color="auto"/>
        <w:bottom w:val="none" w:sz="0" w:space="0" w:color="auto"/>
        <w:right w:val="none" w:sz="0" w:space="0" w:color="auto"/>
      </w:divBdr>
      <w:divsChild>
        <w:div w:id="1887449015">
          <w:marLeft w:val="0"/>
          <w:marRight w:val="0"/>
          <w:marTop w:val="0"/>
          <w:marBottom w:val="0"/>
          <w:divBdr>
            <w:top w:val="none" w:sz="0" w:space="0" w:color="auto"/>
            <w:left w:val="none" w:sz="0" w:space="0" w:color="auto"/>
            <w:bottom w:val="none" w:sz="0" w:space="0" w:color="auto"/>
            <w:right w:val="none" w:sz="0" w:space="0" w:color="auto"/>
          </w:divBdr>
        </w:div>
      </w:divsChild>
    </w:div>
    <w:div w:id="154612089">
      <w:bodyDiv w:val="1"/>
      <w:marLeft w:val="0"/>
      <w:marRight w:val="0"/>
      <w:marTop w:val="0"/>
      <w:marBottom w:val="0"/>
      <w:divBdr>
        <w:top w:val="none" w:sz="0" w:space="0" w:color="auto"/>
        <w:left w:val="none" w:sz="0" w:space="0" w:color="auto"/>
        <w:bottom w:val="none" w:sz="0" w:space="0" w:color="auto"/>
        <w:right w:val="none" w:sz="0" w:space="0" w:color="auto"/>
      </w:divBdr>
    </w:div>
    <w:div w:id="278076012">
      <w:bodyDiv w:val="1"/>
      <w:marLeft w:val="0"/>
      <w:marRight w:val="0"/>
      <w:marTop w:val="0"/>
      <w:marBottom w:val="0"/>
      <w:divBdr>
        <w:top w:val="none" w:sz="0" w:space="0" w:color="auto"/>
        <w:left w:val="none" w:sz="0" w:space="0" w:color="auto"/>
        <w:bottom w:val="none" w:sz="0" w:space="0" w:color="auto"/>
        <w:right w:val="none" w:sz="0" w:space="0" w:color="auto"/>
      </w:divBdr>
      <w:divsChild>
        <w:div w:id="839270939">
          <w:marLeft w:val="0"/>
          <w:marRight w:val="0"/>
          <w:marTop w:val="0"/>
          <w:marBottom w:val="0"/>
          <w:divBdr>
            <w:top w:val="none" w:sz="0" w:space="0" w:color="auto"/>
            <w:left w:val="none" w:sz="0" w:space="0" w:color="auto"/>
            <w:bottom w:val="none" w:sz="0" w:space="0" w:color="auto"/>
            <w:right w:val="none" w:sz="0" w:space="0" w:color="auto"/>
          </w:divBdr>
        </w:div>
      </w:divsChild>
    </w:div>
    <w:div w:id="302782807">
      <w:bodyDiv w:val="1"/>
      <w:marLeft w:val="0"/>
      <w:marRight w:val="0"/>
      <w:marTop w:val="0"/>
      <w:marBottom w:val="0"/>
      <w:divBdr>
        <w:top w:val="none" w:sz="0" w:space="0" w:color="auto"/>
        <w:left w:val="none" w:sz="0" w:space="0" w:color="auto"/>
        <w:bottom w:val="none" w:sz="0" w:space="0" w:color="auto"/>
        <w:right w:val="none" w:sz="0" w:space="0" w:color="auto"/>
      </w:divBdr>
    </w:div>
    <w:div w:id="334891930">
      <w:bodyDiv w:val="1"/>
      <w:marLeft w:val="0"/>
      <w:marRight w:val="0"/>
      <w:marTop w:val="0"/>
      <w:marBottom w:val="0"/>
      <w:divBdr>
        <w:top w:val="none" w:sz="0" w:space="0" w:color="auto"/>
        <w:left w:val="none" w:sz="0" w:space="0" w:color="auto"/>
        <w:bottom w:val="none" w:sz="0" w:space="0" w:color="auto"/>
        <w:right w:val="none" w:sz="0" w:space="0" w:color="auto"/>
      </w:divBdr>
    </w:div>
    <w:div w:id="363093468">
      <w:bodyDiv w:val="1"/>
      <w:marLeft w:val="0"/>
      <w:marRight w:val="0"/>
      <w:marTop w:val="0"/>
      <w:marBottom w:val="0"/>
      <w:divBdr>
        <w:top w:val="none" w:sz="0" w:space="0" w:color="auto"/>
        <w:left w:val="none" w:sz="0" w:space="0" w:color="auto"/>
        <w:bottom w:val="none" w:sz="0" w:space="0" w:color="auto"/>
        <w:right w:val="none" w:sz="0" w:space="0" w:color="auto"/>
      </w:divBdr>
    </w:div>
    <w:div w:id="412164590">
      <w:bodyDiv w:val="1"/>
      <w:marLeft w:val="0"/>
      <w:marRight w:val="0"/>
      <w:marTop w:val="0"/>
      <w:marBottom w:val="0"/>
      <w:divBdr>
        <w:top w:val="none" w:sz="0" w:space="0" w:color="auto"/>
        <w:left w:val="none" w:sz="0" w:space="0" w:color="auto"/>
        <w:bottom w:val="none" w:sz="0" w:space="0" w:color="auto"/>
        <w:right w:val="none" w:sz="0" w:space="0" w:color="auto"/>
      </w:divBdr>
      <w:divsChild>
        <w:div w:id="2128503599">
          <w:marLeft w:val="0"/>
          <w:marRight w:val="0"/>
          <w:marTop w:val="0"/>
          <w:marBottom w:val="0"/>
          <w:divBdr>
            <w:top w:val="none" w:sz="0" w:space="0" w:color="auto"/>
            <w:left w:val="none" w:sz="0" w:space="0" w:color="auto"/>
            <w:bottom w:val="none" w:sz="0" w:space="0" w:color="auto"/>
            <w:right w:val="none" w:sz="0" w:space="0" w:color="auto"/>
          </w:divBdr>
          <w:divsChild>
            <w:div w:id="8019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8100">
      <w:bodyDiv w:val="1"/>
      <w:marLeft w:val="0"/>
      <w:marRight w:val="0"/>
      <w:marTop w:val="0"/>
      <w:marBottom w:val="0"/>
      <w:divBdr>
        <w:top w:val="none" w:sz="0" w:space="0" w:color="auto"/>
        <w:left w:val="none" w:sz="0" w:space="0" w:color="auto"/>
        <w:bottom w:val="none" w:sz="0" w:space="0" w:color="auto"/>
        <w:right w:val="none" w:sz="0" w:space="0" w:color="auto"/>
      </w:divBdr>
      <w:divsChild>
        <w:div w:id="462816190">
          <w:marLeft w:val="0"/>
          <w:marRight w:val="0"/>
          <w:marTop w:val="0"/>
          <w:marBottom w:val="0"/>
          <w:divBdr>
            <w:top w:val="none" w:sz="0" w:space="0" w:color="auto"/>
            <w:left w:val="none" w:sz="0" w:space="0" w:color="auto"/>
            <w:bottom w:val="none" w:sz="0" w:space="0" w:color="auto"/>
            <w:right w:val="none" w:sz="0" w:space="0" w:color="auto"/>
          </w:divBdr>
        </w:div>
      </w:divsChild>
    </w:div>
    <w:div w:id="507671193">
      <w:bodyDiv w:val="1"/>
      <w:marLeft w:val="0"/>
      <w:marRight w:val="0"/>
      <w:marTop w:val="0"/>
      <w:marBottom w:val="0"/>
      <w:divBdr>
        <w:top w:val="none" w:sz="0" w:space="0" w:color="auto"/>
        <w:left w:val="none" w:sz="0" w:space="0" w:color="auto"/>
        <w:bottom w:val="none" w:sz="0" w:space="0" w:color="auto"/>
        <w:right w:val="none" w:sz="0" w:space="0" w:color="auto"/>
      </w:divBdr>
    </w:div>
    <w:div w:id="600837138">
      <w:bodyDiv w:val="1"/>
      <w:marLeft w:val="0"/>
      <w:marRight w:val="0"/>
      <w:marTop w:val="0"/>
      <w:marBottom w:val="0"/>
      <w:divBdr>
        <w:top w:val="none" w:sz="0" w:space="0" w:color="auto"/>
        <w:left w:val="none" w:sz="0" w:space="0" w:color="auto"/>
        <w:bottom w:val="none" w:sz="0" w:space="0" w:color="auto"/>
        <w:right w:val="none" w:sz="0" w:space="0" w:color="auto"/>
      </w:divBdr>
    </w:div>
    <w:div w:id="620889178">
      <w:bodyDiv w:val="1"/>
      <w:marLeft w:val="0"/>
      <w:marRight w:val="0"/>
      <w:marTop w:val="0"/>
      <w:marBottom w:val="0"/>
      <w:divBdr>
        <w:top w:val="none" w:sz="0" w:space="0" w:color="auto"/>
        <w:left w:val="none" w:sz="0" w:space="0" w:color="auto"/>
        <w:bottom w:val="none" w:sz="0" w:space="0" w:color="auto"/>
        <w:right w:val="none" w:sz="0" w:space="0" w:color="auto"/>
      </w:divBdr>
      <w:divsChild>
        <w:div w:id="931278889">
          <w:marLeft w:val="1166"/>
          <w:marRight w:val="0"/>
          <w:marTop w:val="86"/>
          <w:marBottom w:val="0"/>
          <w:divBdr>
            <w:top w:val="none" w:sz="0" w:space="0" w:color="auto"/>
            <w:left w:val="none" w:sz="0" w:space="0" w:color="auto"/>
            <w:bottom w:val="none" w:sz="0" w:space="0" w:color="auto"/>
            <w:right w:val="none" w:sz="0" w:space="0" w:color="auto"/>
          </w:divBdr>
        </w:div>
      </w:divsChild>
    </w:div>
    <w:div w:id="685131549">
      <w:bodyDiv w:val="1"/>
      <w:marLeft w:val="0"/>
      <w:marRight w:val="0"/>
      <w:marTop w:val="0"/>
      <w:marBottom w:val="0"/>
      <w:divBdr>
        <w:top w:val="none" w:sz="0" w:space="0" w:color="auto"/>
        <w:left w:val="none" w:sz="0" w:space="0" w:color="auto"/>
        <w:bottom w:val="none" w:sz="0" w:space="0" w:color="auto"/>
        <w:right w:val="none" w:sz="0" w:space="0" w:color="auto"/>
      </w:divBdr>
      <w:divsChild>
        <w:div w:id="171384221">
          <w:marLeft w:val="0"/>
          <w:marRight w:val="0"/>
          <w:marTop w:val="0"/>
          <w:marBottom w:val="0"/>
          <w:divBdr>
            <w:top w:val="none" w:sz="0" w:space="0" w:color="auto"/>
            <w:left w:val="none" w:sz="0" w:space="0" w:color="auto"/>
            <w:bottom w:val="none" w:sz="0" w:space="0" w:color="auto"/>
            <w:right w:val="none" w:sz="0" w:space="0" w:color="auto"/>
          </w:divBdr>
        </w:div>
      </w:divsChild>
    </w:div>
    <w:div w:id="720134320">
      <w:bodyDiv w:val="1"/>
      <w:marLeft w:val="0"/>
      <w:marRight w:val="0"/>
      <w:marTop w:val="0"/>
      <w:marBottom w:val="0"/>
      <w:divBdr>
        <w:top w:val="none" w:sz="0" w:space="0" w:color="auto"/>
        <w:left w:val="none" w:sz="0" w:space="0" w:color="auto"/>
        <w:bottom w:val="none" w:sz="0" w:space="0" w:color="auto"/>
        <w:right w:val="none" w:sz="0" w:space="0" w:color="auto"/>
      </w:divBdr>
      <w:divsChild>
        <w:div w:id="51008904">
          <w:marLeft w:val="1166"/>
          <w:marRight w:val="0"/>
          <w:marTop w:val="96"/>
          <w:marBottom w:val="0"/>
          <w:divBdr>
            <w:top w:val="none" w:sz="0" w:space="0" w:color="auto"/>
            <w:left w:val="none" w:sz="0" w:space="0" w:color="auto"/>
            <w:bottom w:val="none" w:sz="0" w:space="0" w:color="auto"/>
            <w:right w:val="none" w:sz="0" w:space="0" w:color="auto"/>
          </w:divBdr>
        </w:div>
        <w:div w:id="918756552">
          <w:marLeft w:val="1166"/>
          <w:marRight w:val="0"/>
          <w:marTop w:val="96"/>
          <w:marBottom w:val="0"/>
          <w:divBdr>
            <w:top w:val="none" w:sz="0" w:space="0" w:color="auto"/>
            <w:left w:val="none" w:sz="0" w:space="0" w:color="auto"/>
            <w:bottom w:val="none" w:sz="0" w:space="0" w:color="auto"/>
            <w:right w:val="none" w:sz="0" w:space="0" w:color="auto"/>
          </w:divBdr>
        </w:div>
        <w:div w:id="993218715">
          <w:marLeft w:val="1166"/>
          <w:marRight w:val="0"/>
          <w:marTop w:val="96"/>
          <w:marBottom w:val="0"/>
          <w:divBdr>
            <w:top w:val="none" w:sz="0" w:space="0" w:color="auto"/>
            <w:left w:val="none" w:sz="0" w:space="0" w:color="auto"/>
            <w:bottom w:val="none" w:sz="0" w:space="0" w:color="auto"/>
            <w:right w:val="none" w:sz="0" w:space="0" w:color="auto"/>
          </w:divBdr>
        </w:div>
        <w:div w:id="1655329973">
          <w:marLeft w:val="1166"/>
          <w:marRight w:val="0"/>
          <w:marTop w:val="96"/>
          <w:marBottom w:val="0"/>
          <w:divBdr>
            <w:top w:val="none" w:sz="0" w:space="0" w:color="auto"/>
            <w:left w:val="none" w:sz="0" w:space="0" w:color="auto"/>
            <w:bottom w:val="none" w:sz="0" w:space="0" w:color="auto"/>
            <w:right w:val="none" w:sz="0" w:space="0" w:color="auto"/>
          </w:divBdr>
        </w:div>
        <w:div w:id="1704020033">
          <w:marLeft w:val="1166"/>
          <w:marRight w:val="0"/>
          <w:marTop w:val="96"/>
          <w:marBottom w:val="0"/>
          <w:divBdr>
            <w:top w:val="none" w:sz="0" w:space="0" w:color="auto"/>
            <w:left w:val="none" w:sz="0" w:space="0" w:color="auto"/>
            <w:bottom w:val="none" w:sz="0" w:space="0" w:color="auto"/>
            <w:right w:val="none" w:sz="0" w:space="0" w:color="auto"/>
          </w:divBdr>
        </w:div>
        <w:div w:id="1709378303">
          <w:marLeft w:val="1166"/>
          <w:marRight w:val="0"/>
          <w:marTop w:val="96"/>
          <w:marBottom w:val="0"/>
          <w:divBdr>
            <w:top w:val="none" w:sz="0" w:space="0" w:color="auto"/>
            <w:left w:val="none" w:sz="0" w:space="0" w:color="auto"/>
            <w:bottom w:val="none" w:sz="0" w:space="0" w:color="auto"/>
            <w:right w:val="none" w:sz="0" w:space="0" w:color="auto"/>
          </w:divBdr>
        </w:div>
        <w:div w:id="1779178269">
          <w:marLeft w:val="1166"/>
          <w:marRight w:val="0"/>
          <w:marTop w:val="96"/>
          <w:marBottom w:val="0"/>
          <w:divBdr>
            <w:top w:val="none" w:sz="0" w:space="0" w:color="auto"/>
            <w:left w:val="none" w:sz="0" w:space="0" w:color="auto"/>
            <w:bottom w:val="none" w:sz="0" w:space="0" w:color="auto"/>
            <w:right w:val="none" w:sz="0" w:space="0" w:color="auto"/>
          </w:divBdr>
        </w:div>
      </w:divsChild>
    </w:div>
    <w:div w:id="725490763">
      <w:bodyDiv w:val="1"/>
      <w:marLeft w:val="0"/>
      <w:marRight w:val="0"/>
      <w:marTop w:val="0"/>
      <w:marBottom w:val="0"/>
      <w:divBdr>
        <w:top w:val="none" w:sz="0" w:space="0" w:color="auto"/>
        <w:left w:val="none" w:sz="0" w:space="0" w:color="auto"/>
        <w:bottom w:val="none" w:sz="0" w:space="0" w:color="auto"/>
        <w:right w:val="none" w:sz="0" w:space="0" w:color="auto"/>
      </w:divBdr>
      <w:divsChild>
        <w:div w:id="481193609">
          <w:marLeft w:val="1166"/>
          <w:marRight w:val="0"/>
          <w:marTop w:val="96"/>
          <w:marBottom w:val="0"/>
          <w:divBdr>
            <w:top w:val="none" w:sz="0" w:space="0" w:color="auto"/>
            <w:left w:val="none" w:sz="0" w:space="0" w:color="auto"/>
            <w:bottom w:val="none" w:sz="0" w:space="0" w:color="auto"/>
            <w:right w:val="none" w:sz="0" w:space="0" w:color="auto"/>
          </w:divBdr>
        </w:div>
        <w:div w:id="886599532">
          <w:marLeft w:val="1166"/>
          <w:marRight w:val="0"/>
          <w:marTop w:val="96"/>
          <w:marBottom w:val="0"/>
          <w:divBdr>
            <w:top w:val="none" w:sz="0" w:space="0" w:color="auto"/>
            <w:left w:val="none" w:sz="0" w:space="0" w:color="auto"/>
            <w:bottom w:val="none" w:sz="0" w:space="0" w:color="auto"/>
            <w:right w:val="none" w:sz="0" w:space="0" w:color="auto"/>
          </w:divBdr>
        </w:div>
        <w:div w:id="1864590203">
          <w:marLeft w:val="547"/>
          <w:marRight w:val="0"/>
          <w:marTop w:val="96"/>
          <w:marBottom w:val="0"/>
          <w:divBdr>
            <w:top w:val="none" w:sz="0" w:space="0" w:color="auto"/>
            <w:left w:val="none" w:sz="0" w:space="0" w:color="auto"/>
            <w:bottom w:val="none" w:sz="0" w:space="0" w:color="auto"/>
            <w:right w:val="none" w:sz="0" w:space="0" w:color="auto"/>
          </w:divBdr>
        </w:div>
        <w:div w:id="2085957013">
          <w:marLeft w:val="1166"/>
          <w:marRight w:val="0"/>
          <w:marTop w:val="96"/>
          <w:marBottom w:val="0"/>
          <w:divBdr>
            <w:top w:val="none" w:sz="0" w:space="0" w:color="auto"/>
            <w:left w:val="none" w:sz="0" w:space="0" w:color="auto"/>
            <w:bottom w:val="none" w:sz="0" w:space="0" w:color="auto"/>
            <w:right w:val="none" w:sz="0" w:space="0" w:color="auto"/>
          </w:divBdr>
        </w:div>
      </w:divsChild>
    </w:div>
    <w:div w:id="772093730">
      <w:bodyDiv w:val="1"/>
      <w:marLeft w:val="0"/>
      <w:marRight w:val="0"/>
      <w:marTop w:val="0"/>
      <w:marBottom w:val="0"/>
      <w:divBdr>
        <w:top w:val="none" w:sz="0" w:space="0" w:color="auto"/>
        <w:left w:val="none" w:sz="0" w:space="0" w:color="auto"/>
        <w:bottom w:val="none" w:sz="0" w:space="0" w:color="auto"/>
        <w:right w:val="none" w:sz="0" w:space="0" w:color="auto"/>
      </w:divBdr>
    </w:div>
    <w:div w:id="776024148">
      <w:bodyDiv w:val="1"/>
      <w:marLeft w:val="0"/>
      <w:marRight w:val="0"/>
      <w:marTop w:val="0"/>
      <w:marBottom w:val="0"/>
      <w:divBdr>
        <w:top w:val="none" w:sz="0" w:space="0" w:color="auto"/>
        <w:left w:val="none" w:sz="0" w:space="0" w:color="auto"/>
        <w:bottom w:val="none" w:sz="0" w:space="0" w:color="auto"/>
        <w:right w:val="none" w:sz="0" w:space="0" w:color="auto"/>
      </w:divBdr>
      <w:divsChild>
        <w:div w:id="7952375">
          <w:marLeft w:val="0"/>
          <w:marRight w:val="0"/>
          <w:marTop w:val="0"/>
          <w:marBottom w:val="0"/>
          <w:divBdr>
            <w:top w:val="none" w:sz="0" w:space="0" w:color="auto"/>
            <w:left w:val="none" w:sz="0" w:space="0" w:color="auto"/>
            <w:bottom w:val="none" w:sz="0" w:space="0" w:color="auto"/>
            <w:right w:val="none" w:sz="0" w:space="0" w:color="auto"/>
          </w:divBdr>
        </w:div>
      </w:divsChild>
    </w:div>
    <w:div w:id="830099858">
      <w:bodyDiv w:val="1"/>
      <w:marLeft w:val="0"/>
      <w:marRight w:val="0"/>
      <w:marTop w:val="0"/>
      <w:marBottom w:val="0"/>
      <w:divBdr>
        <w:top w:val="none" w:sz="0" w:space="0" w:color="auto"/>
        <w:left w:val="none" w:sz="0" w:space="0" w:color="auto"/>
        <w:bottom w:val="none" w:sz="0" w:space="0" w:color="auto"/>
        <w:right w:val="none" w:sz="0" w:space="0" w:color="auto"/>
      </w:divBdr>
      <w:divsChild>
        <w:div w:id="309285842">
          <w:marLeft w:val="0"/>
          <w:marRight w:val="0"/>
          <w:marTop w:val="0"/>
          <w:marBottom w:val="0"/>
          <w:divBdr>
            <w:top w:val="none" w:sz="0" w:space="0" w:color="auto"/>
            <w:left w:val="none" w:sz="0" w:space="0" w:color="auto"/>
            <w:bottom w:val="none" w:sz="0" w:space="0" w:color="auto"/>
            <w:right w:val="none" w:sz="0" w:space="0" w:color="auto"/>
          </w:divBdr>
        </w:div>
      </w:divsChild>
    </w:div>
    <w:div w:id="988636660">
      <w:bodyDiv w:val="1"/>
      <w:marLeft w:val="0"/>
      <w:marRight w:val="0"/>
      <w:marTop w:val="0"/>
      <w:marBottom w:val="0"/>
      <w:divBdr>
        <w:top w:val="none" w:sz="0" w:space="0" w:color="auto"/>
        <w:left w:val="none" w:sz="0" w:space="0" w:color="auto"/>
        <w:bottom w:val="none" w:sz="0" w:space="0" w:color="auto"/>
        <w:right w:val="none" w:sz="0" w:space="0" w:color="auto"/>
      </w:divBdr>
    </w:div>
    <w:div w:id="1021930198">
      <w:bodyDiv w:val="1"/>
      <w:marLeft w:val="0"/>
      <w:marRight w:val="0"/>
      <w:marTop w:val="0"/>
      <w:marBottom w:val="0"/>
      <w:divBdr>
        <w:top w:val="none" w:sz="0" w:space="0" w:color="auto"/>
        <w:left w:val="none" w:sz="0" w:space="0" w:color="auto"/>
        <w:bottom w:val="none" w:sz="0" w:space="0" w:color="auto"/>
        <w:right w:val="none" w:sz="0" w:space="0" w:color="auto"/>
      </w:divBdr>
      <w:divsChild>
        <w:div w:id="2147352984">
          <w:marLeft w:val="0"/>
          <w:marRight w:val="0"/>
          <w:marTop w:val="0"/>
          <w:marBottom w:val="0"/>
          <w:divBdr>
            <w:top w:val="none" w:sz="0" w:space="0" w:color="auto"/>
            <w:left w:val="none" w:sz="0" w:space="0" w:color="auto"/>
            <w:bottom w:val="none" w:sz="0" w:space="0" w:color="auto"/>
            <w:right w:val="none" w:sz="0" w:space="0" w:color="auto"/>
          </w:divBdr>
        </w:div>
      </w:divsChild>
    </w:div>
    <w:div w:id="1087771971">
      <w:bodyDiv w:val="1"/>
      <w:marLeft w:val="0"/>
      <w:marRight w:val="0"/>
      <w:marTop w:val="0"/>
      <w:marBottom w:val="0"/>
      <w:divBdr>
        <w:top w:val="none" w:sz="0" w:space="0" w:color="auto"/>
        <w:left w:val="none" w:sz="0" w:space="0" w:color="auto"/>
        <w:bottom w:val="none" w:sz="0" w:space="0" w:color="auto"/>
        <w:right w:val="none" w:sz="0" w:space="0" w:color="auto"/>
      </w:divBdr>
      <w:divsChild>
        <w:div w:id="1724715788">
          <w:marLeft w:val="0"/>
          <w:marRight w:val="0"/>
          <w:marTop w:val="0"/>
          <w:marBottom w:val="0"/>
          <w:divBdr>
            <w:top w:val="none" w:sz="0" w:space="0" w:color="auto"/>
            <w:left w:val="none" w:sz="0" w:space="0" w:color="auto"/>
            <w:bottom w:val="none" w:sz="0" w:space="0" w:color="auto"/>
            <w:right w:val="none" w:sz="0" w:space="0" w:color="auto"/>
          </w:divBdr>
          <w:divsChild>
            <w:div w:id="288632935">
              <w:marLeft w:val="0"/>
              <w:marRight w:val="0"/>
              <w:marTop w:val="0"/>
              <w:marBottom w:val="0"/>
              <w:divBdr>
                <w:top w:val="none" w:sz="0" w:space="0" w:color="auto"/>
                <w:left w:val="none" w:sz="0" w:space="0" w:color="auto"/>
                <w:bottom w:val="none" w:sz="0" w:space="0" w:color="auto"/>
                <w:right w:val="none" w:sz="0" w:space="0" w:color="auto"/>
              </w:divBdr>
            </w:div>
            <w:div w:id="634261516">
              <w:marLeft w:val="0"/>
              <w:marRight w:val="0"/>
              <w:marTop w:val="0"/>
              <w:marBottom w:val="0"/>
              <w:divBdr>
                <w:top w:val="none" w:sz="0" w:space="0" w:color="auto"/>
                <w:left w:val="none" w:sz="0" w:space="0" w:color="auto"/>
                <w:bottom w:val="none" w:sz="0" w:space="0" w:color="auto"/>
                <w:right w:val="none" w:sz="0" w:space="0" w:color="auto"/>
              </w:divBdr>
            </w:div>
            <w:div w:id="7055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3901">
      <w:bodyDiv w:val="1"/>
      <w:marLeft w:val="0"/>
      <w:marRight w:val="0"/>
      <w:marTop w:val="0"/>
      <w:marBottom w:val="0"/>
      <w:divBdr>
        <w:top w:val="none" w:sz="0" w:space="0" w:color="auto"/>
        <w:left w:val="none" w:sz="0" w:space="0" w:color="auto"/>
        <w:bottom w:val="none" w:sz="0" w:space="0" w:color="auto"/>
        <w:right w:val="none" w:sz="0" w:space="0" w:color="auto"/>
      </w:divBdr>
      <w:divsChild>
        <w:div w:id="109936307">
          <w:marLeft w:val="0"/>
          <w:marRight w:val="0"/>
          <w:marTop w:val="0"/>
          <w:marBottom w:val="0"/>
          <w:divBdr>
            <w:top w:val="none" w:sz="0" w:space="0" w:color="auto"/>
            <w:left w:val="none" w:sz="0" w:space="0" w:color="auto"/>
            <w:bottom w:val="none" w:sz="0" w:space="0" w:color="auto"/>
            <w:right w:val="none" w:sz="0" w:space="0" w:color="auto"/>
          </w:divBdr>
        </w:div>
      </w:divsChild>
    </w:div>
    <w:div w:id="1202284790">
      <w:bodyDiv w:val="1"/>
      <w:marLeft w:val="0"/>
      <w:marRight w:val="0"/>
      <w:marTop w:val="0"/>
      <w:marBottom w:val="0"/>
      <w:divBdr>
        <w:top w:val="none" w:sz="0" w:space="0" w:color="auto"/>
        <w:left w:val="none" w:sz="0" w:space="0" w:color="auto"/>
        <w:bottom w:val="none" w:sz="0" w:space="0" w:color="auto"/>
        <w:right w:val="none" w:sz="0" w:space="0" w:color="auto"/>
      </w:divBdr>
      <w:divsChild>
        <w:div w:id="663970087">
          <w:marLeft w:val="0"/>
          <w:marRight w:val="0"/>
          <w:marTop w:val="0"/>
          <w:marBottom w:val="0"/>
          <w:divBdr>
            <w:top w:val="none" w:sz="0" w:space="0" w:color="auto"/>
            <w:left w:val="none" w:sz="0" w:space="0" w:color="auto"/>
            <w:bottom w:val="none" w:sz="0" w:space="0" w:color="auto"/>
            <w:right w:val="none" w:sz="0" w:space="0" w:color="auto"/>
          </w:divBdr>
        </w:div>
      </w:divsChild>
    </w:div>
    <w:div w:id="1259098805">
      <w:bodyDiv w:val="1"/>
      <w:marLeft w:val="0"/>
      <w:marRight w:val="0"/>
      <w:marTop w:val="0"/>
      <w:marBottom w:val="0"/>
      <w:divBdr>
        <w:top w:val="none" w:sz="0" w:space="0" w:color="auto"/>
        <w:left w:val="none" w:sz="0" w:space="0" w:color="auto"/>
        <w:bottom w:val="none" w:sz="0" w:space="0" w:color="auto"/>
        <w:right w:val="none" w:sz="0" w:space="0" w:color="auto"/>
      </w:divBdr>
      <w:divsChild>
        <w:div w:id="136149933">
          <w:marLeft w:val="547"/>
          <w:marRight w:val="0"/>
          <w:marTop w:val="86"/>
          <w:marBottom w:val="0"/>
          <w:divBdr>
            <w:top w:val="none" w:sz="0" w:space="0" w:color="auto"/>
            <w:left w:val="none" w:sz="0" w:space="0" w:color="auto"/>
            <w:bottom w:val="none" w:sz="0" w:space="0" w:color="auto"/>
            <w:right w:val="none" w:sz="0" w:space="0" w:color="auto"/>
          </w:divBdr>
        </w:div>
      </w:divsChild>
    </w:div>
    <w:div w:id="1284658479">
      <w:bodyDiv w:val="1"/>
      <w:marLeft w:val="0"/>
      <w:marRight w:val="0"/>
      <w:marTop w:val="0"/>
      <w:marBottom w:val="0"/>
      <w:divBdr>
        <w:top w:val="none" w:sz="0" w:space="0" w:color="auto"/>
        <w:left w:val="none" w:sz="0" w:space="0" w:color="auto"/>
        <w:bottom w:val="none" w:sz="0" w:space="0" w:color="auto"/>
        <w:right w:val="none" w:sz="0" w:space="0" w:color="auto"/>
      </w:divBdr>
      <w:divsChild>
        <w:div w:id="1237009014">
          <w:marLeft w:val="0"/>
          <w:marRight w:val="0"/>
          <w:marTop w:val="0"/>
          <w:marBottom w:val="0"/>
          <w:divBdr>
            <w:top w:val="none" w:sz="0" w:space="0" w:color="auto"/>
            <w:left w:val="none" w:sz="0" w:space="0" w:color="auto"/>
            <w:bottom w:val="none" w:sz="0" w:space="0" w:color="auto"/>
            <w:right w:val="none" w:sz="0" w:space="0" w:color="auto"/>
          </w:divBdr>
          <w:divsChild>
            <w:div w:id="300110526">
              <w:marLeft w:val="0"/>
              <w:marRight w:val="0"/>
              <w:marTop w:val="0"/>
              <w:marBottom w:val="0"/>
              <w:divBdr>
                <w:top w:val="none" w:sz="0" w:space="0" w:color="auto"/>
                <w:left w:val="none" w:sz="0" w:space="0" w:color="auto"/>
                <w:bottom w:val="none" w:sz="0" w:space="0" w:color="auto"/>
                <w:right w:val="none" w:sz="0" w:space="0" w:color="auto"/>
              </w:divBdr>
            </w:div>
            <w:div w:id="1328022121">
              <w:marLeft w:val="0"/>
              <w:marRight w:val="0"/>
              <w:marTop w:val="0"/>
              <w:marBottom w:val="0"/>
              <w:divBdr>
                <w:top w:val="none" w:sz="0" w:space="0" w:color="auto"/>
                <w:left w:val="none" w:sz="0" w:space="0" w:color="auto"/>
                <w:bottom w:val="none" w:sz="0" w:space="0" w:color="auto"/>
                <w:right w:val="none" w:sz="0" w:space="0" w:color="auto"/>
              </w:divBdr>
            </w:div>
            <w:div w:id="1522010838">
              <w:marLeft w:val="0"/>
              <w:marRight w:val="0"/>
              <w:marTop w:val="0"/>
              <w:marBottom w:val="0"/>
              <w:divBdr>
                <w:top w:val="none" w:sz="0" w:space="0" w:color="auto"/>
                <w:left w:val="none" w:sz="0" w:space="0" w:color="auto"/>
                <w:bottom w:val="none" w:sz="0" w:space="0" w:color="auto"/>
                <w:right w:val="none" w:sz="0" w:space="0" w:color="auto"/>
              </w:divBdr>
            </w:div>
            <w:div w:id="1720132519">
              <w:marLeft w:val="0"/>
              <w:marRight w:val="0"/>
              <w:marTop w:val="0"/>
              <w:marBottom w:val="0"/>
              <w:divBdr>
                <w:top w:val="none" w:sz="0" w:space="0" w:color="auto"/>
                <w:left w:val="none" w:sz="0" w:space="0" w:color="auto"/>
                <w:bottom w:val="none" w:sz="0" w:space="0" w:color="auto"/>
                <w:right w:val="none" w:sz="0" w:space="0" w:color="auto"/>
              </w:divBdr>
            </w:div>
            <w:div w:id="2145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8608">
      <w:bodyDiv w:val="1"/>
      <w:marLeft w:val="0"/>
      <w:marRight w:val="0"/>
      <w:marTop w:val="0"/>
      <w:marBottom w:val="0"/>
      <w:divBdr>
        <w:top w:val="none" w:sz="0" w:space="0" w:color="auto"/>
        <w:left w:val="none" w:sz="0" w:space="0" w:color="auto"/>
        <w:bottom w:val="none" w:sz="0" w:space="0" w:color="auto"/>
        <w:right w:val="none" w:sz="0" w:space="0" w:color="auto"/>
      </w:divBdr>
      <w:divsChild>
        <w:div w:id="2058624995">
          <w:marLeft w:val="0"/>
          <w:marRight w:val="0"/>
          <w:marTop w:val="0"/>
          <w:marBottom w:val="0"/>
          <w:divBdr>
            <w:top w:val="none" w:sz="0" w:space="0" w:color="auto"/>
            <w:left w:val="none" w:sz="0" w:space="0" w:color="auto"/>
            <w:bottom w:val="none" w:sz="0" w:space="0" w:color="auto"/>
            <w:right w:val="none" w:sz="0" w:space="0" w:color="auto"/>
          </w:divBdr>
        </w:div>
      </w:divsChild>
    </w:div>
    <w:div w:id="1304311370">
      <w:bodyDiv w:val="1"/>
      <w:marLeft w:val="0"/>
      <w:marRight w:val="0"/>
      <w:marTop w:val="0"/>
      <w:marBottom w:val="0"/>
      <w:divBdr>
        <w:top w:val="none" w:sz="0" w:space="0" w:color="auto"/>
        <w:left w:val="none" w:sz="0" w:space="0" w:color="auto"/>
        <w:bottom w:val="none" w:sz="0" w:space="0" w:color="auto"/>
        <w:right w:val="none" w:sz="0" w:space="0" w:color="auto"/>
      </w:divBdr>
      <w:divsChild>
        <w:div w:id="520778805">
          <w:marLeft w:val="0"/>
          <w:marRight w:val="0"/>
          <w:marTop w:val="0"/>
          <w:marBottom w:val="0"/>
          <w:divBdr>
            <w:top w:val="none" w:sz="0" w:space="0" w:color="auto"/>
            <w:left w:val="none" w:sz="0" w:space="0" w:color="auto"/>
            <w:bottom w:val="none" w:sz="0" w:space="0" w:color="auto"/>
            <w:right w:val="none" w:sz="0" w:space="0" w:color="auto"/>
          </w:divBdr>
        </w:div>
      </w:divsChild>
    </w:div>
    <w:div w:id="1383821706">
      <w:bodyDiv w:val="1"/>
      <w:marLeft w:val="0"/>
      <w:marRight w:val="0"/>
      <w:marTop w:val="0"/>
      <w:marBottom w:val="0"/>
      <w:divBdr>
        <w:top w:val="none" w:sz="0" w:space="0" w:color="auto"/>
        <w:left w:val="none" w:sz="0" w:space="0" w:color="auto"/>
        <w:bottom w:val="none" w:sz="0" w:space="0" w:color="auto"/>
        <w:right w:val="none" w:sz="0" w:space="0" w:color="auto"/>
      </w:divBdr>
      <w:divsChild>
        <w:div w:id="1112550115">
          <w:marLeft w:val="547"/>
          <w:marRight w:val="0"/>
          <w:marTop w:val="96"/>
          <w:marBottom w:val="0"/>
          <w:divBdr>
            <w:top w:val="none" w:sz="0" w:space="0" w:color="auto"/>
            <w:left w:val="none" w:sz="0" w:space="0" w:color="auto"/>
            <w:bottom w:val="none" w:sz="0" w:space="0" w:color="auto"/>
            <w:right w:val="none" w:sz="0" w:space="0" w:color="auto"/>
          </w:divBdr>
        </w:div>
      </w:divsChild>
    </w:div>
    <w:div w:id="1473451081">
      <w:bodyDiv w:val="1"/>
      <w:marLeft w:val="0"/>
      <w:marRight w:val="0"/>
      <w:marTop w:val="0"/>
      <w:marBottom w:val="0"/>
      <w:divBdr>
        <w:top w:val="none" w:sz="0" w:space="0" w:color="auto"/>
        <w:left w:val="none" w:sz="0" w:space="0" w:color="auto"/>
        <w:bottom w:val="none" w:sz="0" w:space="0" w:color="auto"/>
        <w:right w:val="none" w:sz="0" w:space="0" w:color="auto"/>
      </w:divBdr>
      <w:divsChild>
        <w:div w:id="467630694">
          <w:marLeft w:val="0"/>
          <w:marRight w:val="0"/>
          <w:marTop w:val="0"/>
          <w:marBottom w:val="0"/>
          <w:divBdr>
            <w:top w:val="none" w:sz="0" w:space="0" w:color="auto"/>
            <w:left w:val="none" w:sz="0" w:space="0" w:color="auto"/>
            <w:bottom w:val="none" w:sz="0" w:space="0" w:color="auto"/>
            <w:right w:val="none" w:sz="0" w:space="0" w:color="auto"/>
          </w:divBdr>
        </w:div>
      </w:divsChild>
    </w:div>
    <w:div w:id="1486361520">
      <w:bodyDiv w:val="1"/>
      <w:marLeft w:val="0"/>
      <w:marRight w:val="0"/>
      <w:marTop w:val="0"/>
      <w:marBottom w:val="0"/>
      <w:divBdr>
        <w:top w:val="none" w:sz="0" w:space="0" w:color="auto"/>
        <w:left w:val="none" w:sz="0" w:space="0" w:color="auto"/>
        <w:bottom w:val="none" w:sz="0" w:space="0" w:color="auto"/>
        <w:right w:val="none" w:sz="0" w:space="0" w:color="auto"/>
      </w:divBdr>
      <w:divsChild>
        <w:div w:id="1511485156">
          <w:marLeft w:val="0"/>
          <w:marRight w:val="0"/>
          <w:marTop w:val="0"/>
          <w:marBottom w:val="0"/>
          <w:divBdr>
            <w:top w:val="none" w:sz="0" w:space="0" w:color="auto"/>
            <w:left w:val="none" w:sz="0" w:space="0" w:color="auto"/>
            <w:bottom w:val="none" w:sz="0" w:space="0" w:color="auto"/>
            <w:right w:val="none" w:sz="0" w:space="0" w:color="auto"/>
          </w:divBdr>
        </w:div>
      </w:divsChild>
    </w:div>
    <w:div w:id="1522548772">
      <w:bodyDiv w:val="1"/>
      <w:marLeft w:val="0"/>
      <w:marRight w:val="0"/>
      <w:marTop w:val="0"/>
      <w:marBottom w:val="0"/>
      <w:divBdr>
        <w:top w:val="none" w:sz="0" w:space="0" w:color="auto"/>
        <w:left w:val="none" w:sz="0" w:space="0" w:color="auto"/>
        <w:bottom w:val="none" w:sz="0" w:space="0" w:color="auto"/>
        <w:right w:val="none" w:sz="0" w:space="0" w:color="auto"/>
      </w:divBdr>
    </w:div>
    <w:div w:id="1525165609">
      <w:bodyDiv w:val="1"/>
      <w:marLeft w:val="0"/>
      <w:marRight w:val="0"/>
      <w:marTop w:val="0"/>
      <w:marBottom w:val="0"/>
      <w:divBdr>
        <w:top w:val="none" w:sz="0" w:space="0" w:color="auto"/>
        <w:left w:val="none" w:sz="0" w:space="0" w:color="auto"/>
        <w:bottom w:val="none" w:sz="0" w:space="0" w:color="auto"/>
        <w:right w:val="none" w:sz="0" w:space="0" w:color="auto"/>
      </w:divBdr>
      <w:divsChild>
        <w:div w:id="1287392896">
          <w:marLeft w:val="547"/>
          <w:marRight w:val="0"/>
          <w:marTop w:val="96"/>
          <w:marBottom w:val="0"/>
          <w:divBdr>
            <w:top w:val="none" w:sz="0" w:space="0" w:color="auto"/>
            <w:left w:val="none" w:sz="0" w:space="0" w:color="auto"/>
            <w:bottom w:val="none" w:sz="0" w:space="0" w:color="auto"/>
            <w:right w:val="none" w:sz="0" w:space="0" w:color="auto"/>
          </w:divBdr>
        </w:div>
      </w:divsChild>
    </w:div>
    <w:div w:id="1555043132">
      <w:bodyDiv w:val="1"/>
      <w:marLeft w:val="0"/>
      <w:marRight w:val="0"/>
      <w:marTop w:val="0"/>
      <w:marBottom w:val="0"/>
      <w:divBdr>
        <w:top w:val="none" w:sz="0" w:space="0" w:color="auto"/>
        <w:left w:val="none" w:sz="0" w:space="0" w:color="auto"/>
        <w:bottom w:val="none" w:sz="0" w:space="0" w:color="auto"/>
        <w:right w:val="none" w:sz="0" w:space="0" w:color="auto"/>
      </w:divBdr>
      <w:divsChild>
        <w:div w:id="1469082070">
          <w:marLeft w:val="0"/>
          <w:marRight w:val="0"/>
          <w:marTop w:val="0"/>
          <w:marBottom w:val="0"/>
          <w:divBdr>
            <w:top w:val="none" w:sz="0" w:space="0" w:color="auto"/>
            <w:left w:val="none" w:sz="0" w:space="0" w:color="auto"/>
            <w:bottom w:val="none" w:sz="0" w:space="0" w:color="auto"/>
            <w:right w:val="none" w:sz="0" w:space="0" w:color="auto"/>
          </w:divBdr>
          <w:divsChild>
            <w:div w:id="212036395">
              <w:marLeft w:val="0"/>
              <w:marRight w:val="0"/>
              <w:marTop w:val="0"/>
              <w:marBottom w:val="0"/>
              <w:divBdr>
                <w:top w:val="none" w:sz="0" w:space="0" w:color="auto"/>
                <w:left w:val="none" w:sz="0" w:space="0" w:color="auto"/>
                <w:bottom w:val="none" w:sz="0" w:space="0" w:color="auto"/>
                <w:right w:val="none" w:sz="0" w:space="0" w:color="auto"/>
              </w:divBdr>
            </w:div>
            <w:div w:id="442189826">
              <w:marLeft w:val="0"/>
              <w:marRight w:val="0"/>
              <w:marTop w:val="0"/>
              <w:marBottom w:val="0"/>
              <w:divBdr>
                <w:top w:val="none" w:sz="0" w:space="0" w:color="auto"/>
                <w:left w:val="none" w:sz="0" w:space="0" w:color="auto"/>
                <w:bottom w:val="none" w:sz="0" w:space="0" w:color="auto"/>
                <w:right w:val="none" w:sz="0" w:space="0" w:color="auto"/>
              </w:divBdr>
            </w:div>
            <w:div w:id="1935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0958">
      <w:bodyDiv w:val="1"/>
      <w:marLeft w:val="0"/>
      <w:marRight w:val="0"/>
      <w:marTop w:val="0"/>
      <w:marBottom w:val="0"/>
      <w:divBdr>
        <w:top w:val="none" w:sz="0" w:space="0" w:color="auto"/>
        <w:left w:val="none" w:sz="0" w:space="0" w:color="auto"/>
        <w:bottom w:val="none" w:sz="0" w:space="0" w:color="auto"/>
        <w:right w:val="none" w:sz="0" w:space="0" w:color="auto"/>
      </w:divBdr>
    </w:div>
    <w:div w:id="1642660289">
      <w:bodyDiv w:val="1"/>
      <w:marLeft w:val="0"/>
      <w:marRight w:val="0"/>
      <w:marTop w:val="0"/>
      <w:marBottom w:val="0"/>
      <w:divBdr>
        <w:top w:val="none" w:sz="0" w:space="0" w:color="auto"/>
        <w:left w:val="none" w:sz="0" w:space="0" w:color="auto"/>
        <w:bottom w:val="none" w:sz="0" w:space="0" w:color="auto"/>
        <w:right w:val="none" w:sz="0" w:space="0" w:color="auto"/>
      </w:divBdr>
      <w:divsChild>
        <w:div w:id="366225323">
          <w:marLeft w:val="0"/>
          <w:marRight w:val="0"/>
          <w:marTop w:val="0"/>
          <w:marBottom w:val="0"/>
          <w:divBdr>
            <w:top w:val="none" w:sz="0" w:space="0" w:color="auto"/>
            <w:left w:val="none" w:sz="0" w:space="0" w:color="auto"/>
            <w:bottom w:val="none" w:sz="0" w:space="0" w:color="auto"/>
            <w:right w:val="none" w:sz="0" w:space="0" w:color="auto"/>
          </w:divBdr>
        </w:div>
      </w:divsChild>
    </w:div>
    <w:div w:id="1698196232">
      <w:bodyDiv w:val="1"/>
      <w:marLeft w:val="0"/>
      <w:marRight w:val="0"/>
      <w:marTop w:val="0"/>
      <w:marBottom w:val="0"/>
      <w:divBdr>
        <w:top w:val="none" w:sz="0" w:space="0" w:color="auto"/>
        <w:left w:val="none" w:sz="0" w:space="0" w:color="auto"/>
        <w:bottom w:val="none" w:sz="0" w:space="0" w:color="auto"/>
        <w:right w:val="none" w:sz="0" w:space="0" w:color="auto"/>
      </w:divBdr>
      <w:divsChild>
        <w:div w:id="24068367">
          <w:marLeft w:val="547"/>
          <w:marRight w:val="0"/>
          <w:marTop w:val="86"/>
          <w:marBottom w:val="0"/>
          <w:divBdr>
            <w:top w:val="none" w:sz="0" w:space="0" w:color="auto"/>
            <w:left w:val="none" w:sz="0" w:space="0" w:color="auto"/>
            <w:bottom w:val="none" w:sz="0" w:space="0" w:color="auto"/>
            <w:right w:val="none" w:sz="0" w:space="0" w:color="auto"/>
          </w:divBdr>
        </w:div>
      </w:divsChild>
    </w:div>
    <w:div w:id="1717310558">
      <w:bodyDiv w:val="1"/>
      <w:marLeft w:val="0"/>
      <w:marRight w:val="0"/>
      <w:marTop w:val="0"/>
      <w:marBottom w:val="0"/>
      <w:divBdr>
        <w:top w:val="none" w:sz="0" w:space="0" w:color="auto"/>
        <w:left w:val="none" w:sz="0" w:space="0" w:color="auto"/>
        <w:bottom w:val="none" w:sz="0" w:space="0" w:color="auto"/>
        <w:right w:val="none" w:sz="0" w:space="0" w:color="auto"/>
      </w:divBdr>
    </w:div>
    <w:div w:id="1848255073">
      <w:bodyDiv w:val="1"/>
      <w:marLeft w:val="0"/>
      <w:marRight w:val="0"/>
      <w:marTop w:val="0"/>
      <w:marBottom w:val="0"/>
      <w:divBdr>
        <w:top w:val="none" w:sz="0" w:space="0" w:color="auto"/>
        <w:left w:val="none" w:sz="0" w:space="0" w:color="auto"/>
        <w:bottom w:val="none" w:sz="0" w:space="0" w:color="auto"/>
        <w:right w:val="none" w:sz="0" w:space="0" w:color="auto"/>
      </w:divBdr>
      <w:divsChild>
        <w:div w:id="605771972">
          <w:marLeft w:val="0"/>
          <w:marRight w:val="0"/>
          <w:marTop w:val="0"/>
          <w:marBottom w:val="0"/>
          <w:divBdr>
            <w:top w:val="none" w:sz="0" w:space="0" w:color="auto"/>
            <w:left w:val="none" w:sz="0" w:space="0" w:color="auto"/>
            <w:bottom w:val="none" w:sz="0" w:space="0" w:color="auto"/>
            <w:right w:val="none" w:sz="0" w:space="0" w:color="auto"/>
          </w:divBdr>
        </w:div>
      </w:divsChild>
    </w:div>
    <w:div w:id="2106993344">
      <w:bodyDiv w:val="1"/>
      <w:marLeft w:val="0"/>
      <w:marRight w:val="0"/>
      <w:marTop w:val="0"/>
      <w:marBottom w:val="0"/>
      <w:divBdr>
        <w:top w:val="none" w:sz="0" w:space="0" w:color="auto"/>
        <w:left w:val="none" w:sz="0" w:space="0" w:color="auto"/>
        <w:bottom w:val="none" w:sz="0" w:space="0" w:color="auto"/>
        <w:right w:val="none" w:sz="0" w:space="0" w:color="auto"/>
      </w:divBdr>
      <w:divsChild>
        <w:div w:id="531041728">
          <w:marLeft w:val="0"/>
          <w:marRight w:val="0"/>
          <w:marTop w:val="0"/>
          <w:marBottom w:val="0"/>
          <w:divBdr>
            <w:top w:val="none" w:sz="0" w:space="0" w:color="auto"/>
            <w:left w:val="none" w:sz="0" w:space="0" w:color="auto"/>
            <w:bottom w:val="none" w:sz="0" w:space="0" w:color="auto"/>
            <w:right w:val="none" w:sz="0" w:space="0" w:color="auto"/>
          </w:divBdr>
        </w:div>
      </w:divsChild>
    </w:div>
    <w:div w:id="2142650389">
      <w:bodyDiv w:val="1"/>
      <w:marLeft w:val="0"/>
      <w:marRight w:val="0"/>
      <w:marTop w:val="0"/>
      <w:marBottom w:val="0"/>
      <w:divBdr>
        <w:top w:val="none" w:sz="0" w:space="0" w:color="auto"/>
        <w:left w:val="none" w:sz="0" w:space="0" w:color="auto"/>
        <w:bottom w:val="none" w:sz="0" w:space="0" w:color="auto"/>
        <w:right w:val="none" w:sz="0" w:space="0" w:color="auto"/>
      </w:divBdr>
      <w:divsChild>
        <w:div w:id="1097097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10.13.116.122/secure/Dashboard.jspa" TargetMode="External"/><Relationship Id="rId13" Type="http://schemas.openxmlformats.org/officeDocument/2006/relationships/hyperlink" Target="https://confluence.atlassian.com/pages/viewpage.action?pageId=267257855" TargetMode="External"/><Relationship Id="rId18" Type="http://schemas.openxmlformats.org/officeDocument/2006/relationships/hyperlink" Target="https://confluence.atlassian.com/pages/viewpage.action?pageId=26725785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onfluence.atlassian.com/display/JIRA/Emailing+an+Issue" TargetMode="External"/><Relationship Id="rId7" Type="http://schemas.openxmlformats.org/officeDocument/2006/relationships/hyperlink" Target="https://jira.dtvops.net/secure/Dashboard.jspa" TargetMode="External"/><Relationship Id="rId12" Type="http://schemas.openxmlformats.org/officeDocument/2006/relationships/hyperlink" Target="https://confluence.atlassian.com/display/JIRA044/Using+the+Issue+Navigator" TargetMode="External"/><Relationship Id="rId17" Type="http://schemas.openxmlformats.org/officeDocument/2006/relationships/hyperlink" Target="https://confluence.atlassian.com/pages/viewpage.action?pageId=26725785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nfluence.atlassian.com/pages/viewpage.action?pageId=267257855" TargetMode="External"/><Relationship Id="rId20" Type="http://schemas.openxmlformats.org/officeDocument/2006/relationships/hyperlink" Target="https://confluence.atlassian.com/display/JIRA/Watching+and+Voting+on+an+Issu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fluence.atlassian.com/display/JIRA044/Exporting+Search+Results+to+Microsoft+Excel" TargetMode="External"/><Relationship Id="rId24" Type="http://schemas.openxmlformats.org/officeDocument/2006/relationships/hyperlink" Target="https://confluence.atlassian.com/display/JIRA044/Configuring+the+Default+Dashboard" TargetMode="External"/><Relationship Id="rId5" Type="http://schemas.openxmlformats.org/officeDocument/2006/relationships/settings" Target="settings.xml"/><Relationship Id="rId15" Type="http://schemas.openxmlformats.org/officeDocument/2006/relationships/hyperlink" Target="https://confluence.atlassian.com/pages/viewpage.action?pageId=267257855" TargetMode="External"/><Relationship Id="rId23" Type="http://schemas.openxmlformats.org/officeDocument/2006/relationships/hyperlink" Target="https://confluence.atlassian.com/display/JIRA044/Changing+the+Look+and+Behaviour+of+a+Gadget" TargetMode="External"/><Relationship Id="rId10" Type="http://schemas.openxmlformats.org/officeDocument/2006/relationships/hyperlink" Target="https://confluence.atlassian.com/display/JIRA044/Using+the+Issue+Navigator" TargetMode="External"/><Relationship Id="rId19" Type="http://schemas.openxmlformats.org/officeDocument/2006/relationships/hyperlink" Target="https://confluence.atlassian.com/pages/viewpage.action?pageId=267257855" TargetMode="External"/><Relationship Id="rId4" Type="http://schemas.microsoft.com/office/2007/relationships/stylesWithEffects" Target="stylesWithEffects.xml"/><Relationship Id="rId9" Type="http://schemas.openxmlformats.org/officeDocument/2006/relationships/hyperlink" Target="https://confluence.atlassian.com/display/JIRA044/Advanced+Searching" TargetMode="External"/><Relationship Id="rId14" Type="http://schemas.openxmlformats.org/officeDocument/2006/relationships/hyperlink" Target="https://confluence.atlassian.com/display/JIRA044/Receiving+Search+Results+via+Email" TargetMode="External"/><Relationship Id="rId22" Type="http://schemas.openxmlformats.org/officeDocument/2006/relationships/hyperlink" Target="https://confluence.atlassian.com/display/JIRA/Sharing+a+Search+Result"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49D0F-C0D7-4A2A-8E2F-3A71C6EF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4289</Words>
  <Characters>24453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GSC</Company>
  <LinksUpToDate>false</LinksUpToDate>
  <CharactersWithSpaces>28685</CharactersWithSpaces>
  <SharedDoc>false</SharedDoc>
  <HLinks>
    <vt:vector size="102" baseType="variant">
      <vt:variant>
        <vt:i4>7471209</vt:i4>
      </vt:variant>
      <vt:variant>
        <vt:i4>48</vt:i4>
      </vt:variant>
      <vt:variant>
        <vt:i4>0</vt:i4>
      </vt:variant>
      <vt:variant>
        <vt:i4>5</vt:i4>
      </vt:variant>
      <vt:variant>
        <vt:lpwstr>https://confluence.atlassian.com/display/JIRA044/Configuring+the+Default+Dashboard</vt:lpwstr>
      </vt:variant>
      <vt:variant>
        <vt:lpwstr/>
      </vt:variant>
      <vt:variant>
        <vt:i4>1114114</vt:i4>
      </vt:variant>
      <vt:variant>
        <vt:i4>45</vt:i4>
      </vt:variant>
      <vt:variant>
        <vt:i4>0</vt:i4>
      </vt:variant>
      <vt:variant>
        <vt:i4>5</vt:i4>
      </vt:variant>
      <vt:variant>
        <vt:lpwstr>https://confluence.atlassian.com/display/JIRA044/Changing+the+Look+and+Behaviour+of+a+Gadget</vt:lpwstr>
      </vt:variant>
      <vt:variant>
        <vt:lpwstr/>
      </vt:variant>
      <vt:variant>
        <vt:i4>4325384</vt:i4>
      </vt:variant>
      <vt:variant>
        <vt:i4>42</vt:i4>
      </vt:variant>
      <vt:variant>
        <vt:i4>0</vt:i4>
      </vt:variant>
      <vt:variant>
        <vt:i4>5</vt:i4>
      </vt:variant>
      <vt:variant>
        <vt:lpwstr>https://confluence.atlassian.com/display/JIRA/Sharing+a+Search+Result</vt:lpwstr>
      </vt:variant>
      <vt:variant>
        <vt:lpwstr/>
      </vt:variant>
      <vt:variant>
        <vt:i4>5832709</vt:i4>
      </vt:variant>
      <vt:variant>
        <vt:i4>39</vt:i4>
      </vt:variant>
      <vt:variant>
        <vt:i4>0</vt:i4>
      </vt:variant>
      <vt:variant>
        <vt:i4>5</vt:i4>
      </vt:variant>
      <vt:variant>
        <vt:lpwstr>https://confluence.atlassian.com/display/JIRA/Emailing+an+Issue</vt:lpwstr>
      </vt:variant>
      <vt:variant>
        <vt:lpwstr>EmailinganIssue-sharing</vt:lpwstr>
      </vt:variant>
      <vt:variant>
        <vt:i4>4718597</vt:i4>
      </vt:variant>
      <vt:variant>
        <vt:i4>36</vt:i4>
      </vt:variant>
      <vt:variant>
        <vt:i4>0</vt:i4>
      </vt:variant>
      <vt:variant>
        <vt:i4>5</vt:i4>
      </vt:variant>
      <vt:variant>
        <vt:lpwstr>https://confluence.atlassian.com/display/JIRA/Watching+and+Voting+on+an+Issue</vt:lpwstr>
      </vt:variant>
      <vt:variant>
        <vt:lpwstr/>
      </vt:variant>
      <vt:variant>
        <vt:i4>1507455</vt:i4>
      </vt:variant>
      <vt:variant>
        <vt:i4>33</vt:i4>
      </vt:variant>
      <vt:variant>
        <vt:i4>0</vt:i4>
      </vt:variant>
      <vt:variant>
        <vt:i4>5</vt:i4>
      </vt:variant>
      <vt:variant>
        <vt:lpwstr>https://confluence.atlassian.com/pages/viewpage.action?pageId=267257855</vt:lpwstr>
      </vt:variant>
      <vt:variant>
        <vt:lpwstr>SavingSearches%28%27IssueFilters%27%29-editing_filters</vt:lpwstr>
      </vt:variant>
      <vt:variant>
        <vt:i4>3670134</vt:i4>
      </vt:variant>
      <vt:variant>
        <vt:i4>30</vt:i4>
      </vt:variant>
      <vt:variant>
        <vt:i4>0</vt:i4>
      </vt:variant>
      <vt:variant>
        <vt:i4>5</vt:i4>
      </vt:variant>
      <vt:variant>
        <vt:lpwstr>https://confluence.atlassian.com/pages/viewpage.action?pageId=267257855</vt:lpwstr>
      </vt:variant>
      <vt:variant>
        <vt:lpwstr>SavingSearches%28%27IssueFilters%27%29-updating_filter_details</vt:lpwstr>
      </vt:variant>
      <vt:variant>
        <vt:i4>1245282</vt:i4>
      </vt:variant>
      <vt:variant>
        <vt:i4>27</vt:i4>
      </vt:variant>
      <vt:variant>
        <vt:i4>0</vt:i4>
      </vt:variant>
      <vt:variant>
        <vt:i4>5</vt:i4>
      </vt:variant>
      <vt:variant>
        <vt:lpwstr>https://confluence.atlassian.com/pages/viewpage.action?pageId=267257855</vt:lpwstr>
      </vt:variant>
      <vt:variant>
        <vt:lpwstr>SavingSearches%28%27IssueFilters%27%29-finding_filters</vt:lpwstr>
      </vt:variant>
      <vt:variant>
        <vt:i4>589941</vt:i4>
      </vt:variant>
      <vt:variant>
        <vt:i4>24</vt:i4>
      </vt:variant>
      <vt:variant>
        <vt:i4>0</vt:i4>
      </vt:variant>
      <vt:variant>
        <vt:i4>5</vt:i4>
      </vt:variant>
      <vt:variant>
        <vt:lpwstr>https://confluence.atlassian.com/pages/viewpage.action?pageId=267257855</vt:lpwstr>
      </vt:variant>
      <vt:variant>
        <vt:lpwstr>SavingSearches%28%27IssueFilters%27%29-sharing_filters</vt:lpwstr>
      </vt:variant>
      <vt:variant>
        <vt:i4>8126473</vt:i4>
      </vt:variant>
      <vt:variant>
        <vt:i4>21</vt:i4>
      </vt:variant>
      <vt:variant>
        <vt:i4>0</vt:i4>
      </vt:variant>
      <vt:variant>
        <vt:i4>5</vt:i4>
      </vt:variant>
      <vt:variant>
        <vt:lpwstr>https://confluence.atlassian.com/pages/viewpage.action?pageId=267257855</vt:lpwstr>
      </vt:variant>
      <vt:variant>
        <vt:lpwstr>SavingSearches%28%27IssueFilters%27%29-favourite_filters</vt:lpwstr>
      </vt:variant>
      <vt:variant>
        <vt:i4>2752613</vt:i4>
      </vt:variant>
      <vt:variant>
        <vt:i4>18</vt:i4>
      </vt:variant>
      <vt:variant>
        <vt:i4>0</vt:i4>
      </vt:variant>
      <vt:variant>
        <vt:i4>5</vt:i4>
      </vt:variant>
      <vt:variant>
        <vt:lpwstr>https://confluence.atlassian.com/display/JIRA044/Receiving+Search+Results+via+Email</vt:lpwstr>
      </vt:variant>
      <vt:variant>
        <vt:lpwstr/>
      </vt:variant>
      <vt:variant>
        <vt:i4>8257660</vt:i4>
      </vt:variant>
      <vt:variant>
        <vt:i4>15</vt:i4>
      </vt:variant>
      <vt:variant>
        <vt:i4>0</vt:i4>
      </vt:variant>
      <vt:variant>
        <vt:i4>5</vt:i4>
      </vt:variant>
      <vt:variant>
        <vt:lpwstr>https://confluence.atlassian.com/pages/viewpage.action?pageId=267257855</vt:lpwstr>
      </vt:variant>
      <vt:variant>
        <vt:lpwstr/>
      </vt:variant>
      <vt:variant>
        <vt:i4>6488186</vt:i4>
      </vt:variant>
      <vt:variant>
        <vt:i4>12</vt:i4>
      </vt:variant>
      <vt:variant>
        <vt:i4>0</vt:i4>
      </vt:variant>
      <vt:variant>
        <vt:i4>5</vt:i4>
      </vt:variant>
      <vt:variant>
        <vt:lpwstr>https://confluence.atlassian.com/display/JIRA044/Using+the+Issue+Navigator</vt:lpwstr>
      </vt:variant>
      <vt:variant>
        <vt:lpwstr/>
      </vt:variant>
      <vt:variant>
        <vt:i4>786436</vt:i4>
      </vt:variant>
      <vt:variant>
        <vt:i4>9</vt:i4>
      </vt:variant>
      <vt:variant>
        <vt:i4>0</vt:i4>
      </vt:variant>
      <vt:variant>
        <vt:i4>5</vt:i4>
      </vt:variant>
      <vt:variant>
        <vt:lpwstr>https://confluence.atlassian.com/display/JIRA044/Exporting+Search+Results+to+Microsoft+Excel</vt:lpwstr>
      </vt:variant>
      <vt:variant>
        <vt:lpwstr/>
      </vt:variant>
      <vt:variant>
        <vt:i4>6488186</vt:i4>
      </vt:variant>
      <vt:variant>
        <vt:i4>6</vt:i4>
      </vt:variant>
      <vt:variant>
        <vt:i4>0</vt:i4>
      </vt:variant>
      <vt:variant>
        <vt:i4>5</vt:i4>
      </vt:variant>
      <vt:variant>
        <vt:lpwstr>https://confluence.atlassian.com/display/JIRA044/Using+the+Issue+Navigator</vt:lpwstr>
      </vt:variant>
      <vt:variant>
        <vt:lpwstr/>
      </vt:variant>
      <vt:variant>
        <vt:i4>2687038</vt:i4>
      </vt:variant>
      <vt:variant>
        <vt:i4>3</vt:i4>
      </vt:variant>
      <vt:variant>
        <vt:i4>0</vt:i4>
      </vt:variant>
      <vt:variant>
        <vt:i4>5</vt:i4>
      </vt:variant>
      <vt:variant>
        <vt:lpwstr>https://confluence.atlassian.com/display/JIRA044/Advanced+Searching</vt:lpwstr>
      </vt:variant>
      <vt:variant>
        <vt:lpwstr/>
      </vt:variant>
      <vt:variant>
        <vt:i4>1179670</vt:i4>
      </vt:variant>
      <vt:variant>
        <vt:i4>0</vt:i4>
      </vt:variant>
      <vt:variant>
        <vt:i4>0</vt:i4>
      </vt:variant>
      <vt:variant>
        <vt:i4>5</vt:i4>
      </vt:variant>
      <vt:variant>
        <vt:lpwstr>http://172.31.59.94/jira/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Dang Thi Cam</dc:creator>
  <cp:keywords/>
  <cp:lastModifiedBy>Thanh Thi Cam Dang</cp:lastModifiedBy>
  <cp:revision>18</cp:revision>
  <dcterms:created xsi:type="dcterms:W3CDTF">2015-02-13T12:11:00Z</dcterms:created>
  <dcterms:modified xsi:type="dcterms:W3CDTF">2015-10-05T06:57:00Z</dcterms:modified>
</cp:coreProperties>
</file>